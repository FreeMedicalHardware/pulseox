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44B" w:rsidRDefault="00E3544B" w:rsidP="00E3544B">
      <w:pPr>
        <w:pStyle w:val="BodyText"/>
        <w:spacing w:after="0"/>
        <w:jc w:val="center"/>
      </w:pPr>
      <w:r>
        <w:t>Calibration and Validation of High Quality Low-Cost 3D Printed Pulse Oximeter</w:t>
      </w:r>
    </w:p>
    <w:p w:rsidR="0011051E" w:rsidRDefault="0011051E"/>
    <w:p w:rsidR="00E3544B" w:rsidRDefault="00E3544B">
      <w:r>
        <w:rPr>
          <w:b/>
        </w:rPr>
        <w:t>Investigators</w:t>
      </w:r>
    </w:p>
    <w:p w:rsidR="00E3544B" w:rsidRPr="00E3544B" w:rsidRDefault="00E3544B">
      <w:pPr>
        <w:rPr>
          <w:b/>
        </w:rPr>
      </w:pPr>
      <w:r w:rsidRPr="00E3544B">
        <w:rPr>
          <w:b/>
        </w:rPr>
        <w:t xml:space="preserve">Tarek </w:t>
      </w:r>
      <w:proofErr w:type="spellStart"/>
      <w:r w:rsidRPr="00E3544B">
        <w:rPr>
          <w:b/>
        </w:rPr>
        <w:t>Loubani</w:t>
      </w:r>
      <w:proofErr w:type="spellEnd"/>
      <w:r w:rsidRPr="00E3544B">
        <w:rPr>
          <w:b/>
        </w:rPr>
        <w:t>, MD. (PI) Department of Emergency Medicine, London Health Sciences Centre, Western University</w:t>
      </w:r>
    </w:p>
    <w:p w:rsidR="00E3544B" w:rsidRDefault="00E3544B"/>
    <w:p w:rsidR="00E3544B" w:rsidRPr="00E3544B" w:rsidRDefault="00E3544B">
      <w:pPr>
        <w:rPr>
          <w:b/>
        </w:rPr>
      </w:pPr>
      <w:r w:rsidRPr="00E3544B">
        <w:rPr>
          <w:b/>
        </w:rPr>
        <w:t>Student Investigator</w:t>
      </w:r>
    </w:p>
    <w:p w:rsidR="00E3544B" w:rsidRDefault="00E3544B">
      <w:r>
        <w:t xml:space="preserve">Alexander Pavlosky. </w:t>
      </w:r>
      <w:proofErr w:type="spellStart"/>
      <w:r>
        <w:t>Schulich</w:t>
      </w:r>
      <w:proofErr w:type="spellEnd"/>
      <w:r>
        <w:t xml:space="preserve"> School of Medicine and Dentistry, Western University</w:t>
      </w:r>
    </w:p>
    <w:p w:rsidR="00E3544B" w:rsidRDefault="00E3544B"/>
    <w:p w:rsidR="00E3544B" w:rsidRPr="00E3544B" w:rsidRDefault="00E3544B">
      <w:pPr>
        <w:rPr>
          <w:b/>
        </w:rPr>
      </w:pPr>
      <w:r w:rsidRPr="00E3544B">
        <w:rPr>
          <w:b/>
        </w:rPr>
        <w:t>Background</w:t>
      </w:r>
    </w:p>
    <w:p w:rsidR="00E3544B" w:rsidRDefault="00E3544B">
      <w:r>
        <w:t xml:space="preserve">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w:t>
      </w:r>
      <w:proofErr w:type="spellStart"/>
      <w:r>
        <w:t>centres</w:t>
      </w:r>
      <w:proofErr w:type="spellEnd"/>
      <w:r>
        <w:t xml:space="preserve"> and poor countries, putting millions of patients in danger of easily treatable and preventable conditions. The technologies involved in the manufacture of a pulse oximeter are widely known and have no active patents covering them. This includes </w:t>
      </w:r>
      <w:proofErr w:type="spellStart"/>
      <w:r>
        <w:t>carboxy</w:t>
      </w:r>
      <w:proofErr w:type="spellEnd"/>
      <w:r>
        <w:t>- and met-hemoglobin monitoring. Despite this, no high</w:t>
      </w:r>
      <w:r>
        <w:t xml:space="preserve"> </w:t>
      </w:r>
      <w:r>
        <w:t xml:space="preserve">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w:t>
      </w:r>
      <w:r>
        <w:lastRenderedPageBreak/>
        <w:t>(OHL), such that hospitals and ministries of health in rural and impoverished communities in Canada and internationally would have easy access to these devices.</w:t>
      </w:r>
    </w:p>
    <w:p w:rsidR="00E3544B" w:rsidRPr="00E3544B" w:rsidRDefault="00E3544B">
      <w:r>
        <w:rPr>
          <w:b/>
        </w:rPr>
        <w:t>Objectives</w:t>
      </w:r>
    </w:p>
    <w:p w:rsidR="00E3544B" w:rsidRDefault="00E3544B">
      <w:r>
        <w:t xml:space="preserve">The purpose of this 2-Phase study is to calibrate a prototype pulse oximeter and to conduct an equivalence test to determine if the prototype is equivalent to the gold standard pulse oximeter. The primary objectives are </w:t>
      </w:r>
    </w:p>
    <w:p w:rsidR="00E3544B" w:rsidRDefault="00E3544B">
      <w:r>
        <w:t xml:space="preserve">1) </w:t>
      </w:r>
      <w:proofErr w:type="gramStart"/>
      <w:r>
        <w:t>to</w:t>
      </w:r>
      <w:proofErr w:type="gramEnd"/>
      <w:r>
        <w:t xml:space="preserve">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w:t>
      </w:r>
    </w:p>
    <w:p w:rsidR="00E3544B" w:rsidRPr="00E3544B" w:rsidRDefault="00E3544B">
      <w:pPr>
        <w:rPr>
          <w:b/>
        </w:rPr>
      </w:pPr>
      <w:r>
        <w:t xml:space="preserve">2) </w:t>
      </w:r>
      <w:proofErr w:type="gramStart"/>
      <w:r>
        <w:t>to</w:t>
      </w:r>
      <w:proofErr w:type="gramEnd"/>
      <w:r>
        <w:t xml:space="preserve"> determine if the experimental pulse oximeter measurements correspond with the gold-standard pulse oximeter measurements; and 3) to determine if the prototype pulse oximeter is equivalent to the gold standard pulse oximeter.</w:t>
      </w:r>
    </w:p>
    <w:p w:rsidR="00E3544B" w:rsidRDefault="00E3544B">
      <w:pPr>
        <w:rPr>
          <w:b/>
        </w:rPr>
      </w:pPr>
    </w:p>
    <w:p w:rsidR="00E3544B" w:rsidRDefault="00E3544B">
      <w:pPr>
        <w:rPr>
          <w:b/>
        </w:rPr>
      </w:pPr>
      <w:r>
        <w:rPr>
          <w:b/>
        </w:rPr>
        <w:t>Protocol</w:t>
      </w:r>
    </w:p>
    <w:p w:rsidR="00E3544B" w:rsidRDefault="00E3544B">
      <w:r>
        <w:t xml:space="preserve">This randomized controlled trial consists of 2 Phases. Phase 1 will include 50 healthy, non-smoking adults (greater than 18 years of age) to calibrate the experimental, 3D printed pulse </w:t>
      </w:r>
      <w:proofErr w:type="spellStart"/>
      <w:r>
        <w:t>oximiter</w:t>
      </w:r>
      <w:proofErr w:type="spellEnd"/>
      <w:r>
        <w:t>. Participants will be recruited through e-mail advertisements and posters between May – August 2016. 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October 2016 and January 2017. After going through the LOI and gaining documented written consent, the patient will be enrolled. All study procedures will be conducted in the ED (Victoria and University Hospital) at LHSC by the PI.</w:t>
      </w:r>
    </w:p>
    <w:p w:rsidR="00E3544B" w:rsidRDefault="00E3544B">
      <w:pPr>
        <w:rPr>
          <w:b/>
        </w:rPr>
      </w:pPr>
      <w:r>
        <w:rPr>
          <w:b/>
        </w:rPr>
        <w:t>Test Protocol</w:t>
      </w:r>
    </w:p>
    <w:p w:rsidR="00E3544B" w:rsidRDefault="00E3544B">
      <w:r>
        <w:t>All study procedures will be conducted in the emergency department (VH and UH) at LHSC with an emergency-trained physician (EP) present at all times (PI) between May 2016 and January 2017. Phase 1 (Calibration; approximately 50 participants):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 will be placed on a separate finger on the participant's same hand and continuously monitored as per the institution's procedural sedation protocols. Participant samples will be tested with a CO-oximeter to ensure that background carboxyhemoglobin (</w:t>
      </w:r>
      <w:proofErr w:type="spellStart"/>
      <w:r>
        <w:t>COHb</w:t>
      </w:r>
      <w:proofErr w:type="spellEnd"/>
      <w:r>
        <w:t xml:space="preserve">)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w:t>
      </w:r>
      <w:r>
        <w:lastRenderedPageBreak/>
        <w:t xml:space="preserve">70% is achieved. Oxygen levels will be immediately restored. Arterial blood samples will be drawn and oxygen saturation will be measured when the gas mixture and R value readings have stabilized. 2 cubic </w:t>
      </w:r>
      <w:proofErr w:type="spellStart"/>
      <w:r>
        <w:t>centimetres</w:t>
      </w:r>
      <w:proofErr w:type="spellEnd"/>
      <w:r>
        <w:t xml:space="preserve"> of blood will be drawn for every 5% drop in blood oxygen saturation from 100% to 70% or earlier if the participant experiences unstable vitals or is symptomatic</w:t>
      </w:r>
      <w:r>
        <w:t xml:space="preserve"> (Table 1)</w:t>
      </w:r>
      <w:r>
        <w:t xml:space="preserve">. Phase 1 of the study will take approximately 60 minutes to complete. </w:t>
      </w:r>
    </w:p>
    <w:tbl>
      <w:tblPr>
        <w:tblStyle w:val="TableGrid"/>
        <w:tblW w:w="0" w:type="auto"/>
        <w:tblLook w:val="04A0" w:firstRow="1" w:lastRow="0" w:firstColumn="1" w:lastColumn="0" w:noHBand="0" w:noVBand="1"/>
      </w:tblPr>
      <w:tblGrid>
        <w:gridCol w:w="1558"/>
        <w:gridCol w:w="1558"/>
        <w:gridCol w:w="1558"/>
        <w:gridCol w:w="1558"/>
        <w:gridCol w:w="1558"/>
      </w:tblGrid>
      <w:tr w:rsidR="00E3544B" w:rsidTr="005D47EA">
        <w:tc>
          <w:tcPr>
            <w:tcW w:w="1558" w:type="dxa"/>
            <w:shd w:val="clear" w:color="auto" w:fill="A6A6A6" w:themeFill="background1" w:themeFillShade="A6"/>
          </w:tcPr>
          <w:p w:rsidR="00E3544B" w:rsidRDefault="00E3544B" w:rsidP="005D47EA">
            <w:pPr>
              <w:jc w:val="center"/>
            </w:pPr>
            <w:r>
              <w:t>Step</w:t>
            </w:r>
          </w:p>
        </w:tc>
        <w:tc>
          <w:tcPr>
            <w:tcW w:w="1558" w:type="dxa"/>
            <w:shd w:val="clear" w:color="auto" w:fill="A6A6A6" w:themeFill="background1" w:themeFillShade="A6"/>
          </w:tcPr>
          <w:p w:rsidR="00E3544B" w:rsidRDefault="00E3544B" w:rsidP="005D47EA">
            <w:pPr>
              <w:jc w:val="center"/>
            </w:pPr>
            <w:r>
              <w:t>Target SpO2</w:t>
            </w:r>
          </w:p>
        </w:tc>
        <w:tc>
          <w:tcPr>
            <w:tcW w:w="1558" w:type="dxa"/>
            <w:shd w:val="clear" w:color="auto" w:fill="A6A6A6" w:themeFill="background1" w:themeFillShade="A6"/>
          </w:tcPr>
          <w:p w:rsidR="00E3544B" w:rsidRDefault="00E3544B" w:rsidP="005D47EA">
            <w:pPr>
              <w:jc w:val="center"/>
            </w:pPr>
            <w:r>
              <w:t>PetCO2</w:t>
            </w:r>
          </w:p>
        </w:tc>
        <w:tc>
          <w:tcPr>
            <w:tcW w:w="1558" w:type="dxa"/>
            <w:shd w:val="clear" w:color="auto" w:fill="A6A6A6" w:themeFill="background1" w:themeFillShade="A6"/>
          </w:tcPr>
          <w:p w:rsidR="00E3544B" w:rsidRDefault="00E3544B" w:rsidP="005D47EA">
            <w:pPr>
              <w:jc w:val="center"/>
            </w:pPr>
            <w:r>
              <w:t>Target PetO2</w:t>
            </w:r>
          </w:p>
        </w:tc>
        <w:tc>
          <w:tcPr>
            <w:tcW w:w="1558" w:type="dxa"/>
            <w:shd w:val="clear" w:color="auto" w:fill="A6A6A6" w:themeFill="background1" w:themeFillShade="A6"/>
          </w:tcPr>
          <w:p w:rsidR="00E3544B" w:rsidRDefault="00E3544B" w:rsidP="005D47EA">
            <w:pPr>
              <w:jc w:val="center"/>
            </w:pPr>
            <w:r>
              <w:t>G1 flow</w:t>
            </w:r>
          </w:p>
        </w:tc>
      </w:tr>
      <w:tr w:rsidR="00E3544B" w:rsidTr="005D47EA">
        <w:tc>
          <w:tcPr>
            <w:tcW w:w="1558" w:type="dxa"/>
          </w:tcPr>
          <w:p w:rsidR="00E3544B" w:rsidRDefault="00E3544B" w:rsidP="005D47EA">
            <w:pPr>
              <w:jc w:val="center"/>
            </w:pPr>
            <w:r>
              <w:t>1</w:t>
            </w:r>
          </w:p>
        </w:tc>
        <w:tc>
          <w:tcPr>
            <w:tcW w:w="1558" w:type="dxa"/>
          </w:tcPr>
          <w:p w:rsidR="00E3544B" w:rsidRDefault="00E3544B" w:rsidP="005D47EA">
            <w:pPr>
              <w:jc w:val="center"/>
            </w:pPr>
            <w:r>
              <w:t>95-99</w:t>
            </w:r>
          </w:p>
        </w:tc>
        <w:tc>
          <w:tcPr>
            <w:tcW w:w="1558" w:type="dxa"/>
          </w:tcPr>
          <w:p w:rsidR="00E3544B" w:rsidRDefault="00E3544B" w:rsidP="005D47EA">
            <w:pPr>
              <w:jc w:val="center"/>
            </w:pPr>
            <w:r>
              <w:t>40</w:t>
            </w:r>
          </w:p>
        </w:tc>
        <w:tc>
          <w:tcPr>
            <w:tcW w:w="1558" w:type="dxa"/>
          </w:tcPr>
          <w:p w:rsidR="00E3544B" w:rsidRDefault="00E3544B" w:rsidP="005D47EA">
            <w:pPr>
              <w:jc w:val="center"/>
            </w:pPr>
            <w:r>
              <w:t>90</w:t>
            </w:r>
          </w:p>
        </w:tc>
        <w:tc>
          <w:tcPr>
            <w:tcW w:w="1558" w:type="dxa"/>
          </w:tcPr>
          <w:p w:rsidR="00E3544B" w:rsidRDefault="00E3544B" w:rsidP="005D47EA">
            <w:pPr>
              <w:jc w:val="center"/>
            </w:pPr>
            <w:r>
              <w:t>35</w:t>
            </w:r>
          </w:p>
        </w:tc>
      </w:tr>
      <w:tr w:rsidR="00E3544B" w:rsidTr="005D47EA">
        <w:tc>
          <w:tcPr>
            <w:tcW w:w="1558" w:type="dxa"/>
          </w:tcPr>
          <w:p w:rsidR="00E3544B" w:rsidRDefault="00E3544B" w:rsidP="005D47EA">
            <w:pPr>
              <w:jc w:val="center"/>
            </w:pPr>
            <w:r>
              <w:t>2</w:t>
            </w:r>
          </w:p>
        </w:tc>
        <w:tc>
          <w:tcPr>
            <w:tcW w:w="1558" w:type="dxa"/>
          </w:tcPr>
          <w:p w:rsidR="00E3544B" w:rsidRDefault="00E3544B" w:rsidP="005D47EA">
            <w:pPr>
              <w:jc w:val="center"/>
            </w:pPr>
            <w:r>
              <w:t>95-99</w:t>
            </w:r>
          </w:p>
        </w:tc>
        <w:tc>
          <w:tcPr>
            <w:tcW w:w="1558" w:type="dxa"/>
          </w:tcPr>
          <w:p w:rsidR="00E3544B" w:rsidRDefault="00E3544B" w:rsidP="005D47EA">
            <w:pPr>
              <w:jc w:val="center"/>
            </w:pPr>
            <w:r>
              <w:t>40</w:t>
            </w:r>
          </w:p>
        </w:tc>
        <w:tc>
          <w:tcPr>
            <w:tcW w:w="1558" w:type="dxa"/>
          </w:tcPr>
          <w:p w:rsidR="00E3544B" w:rsidRDefault="00E3544B" w:rsidP="005D47EA">
            <w:pPr>
              <w:jc w:val="center"/>
            </w:pPr>
            <w:r>
              <w:t>59</w:t>
            </w:r>
          </w:p>
        </w:tc>
        <w:tc>
          <w:tcPr>
            <w:tcW w:w="1558" w:type="dxa"/>
          </w:tcPr>
          <w:p w:rsidR="00E3544B" w:rsidRDefault="00E3544B" w:rsidP="005D47EA">
            <w:pPr>
              <w:jc w:val="center"/>
            </w:pPr>
            <w:r>
              <w:t>35</w:t>
            </w:r>
          </w:p>
        </w:tc>
      </w:tr>
      <w:tr w:rsidR="00E3544B" w:rsidTr="005D47EA">
        <w:tc>
          <w:tcPr>
            <w:tcW w:w="1558" w:type="dxa"/>
          </w:tcPr>
          <w:p w:rsidR="00E3544B" w:rsidRDefault="00E3544B" w:rsidP="005D47EA">
            <w:pPr>
              <w:jc w:val="center"/>
            </w:pPr>
            <w:r>
              <w:t>3</w:t>
            </w:r>
          </w:p>
        </w:tc>
        <w:tc>
          <w:tcPr>
            <w:tcW w:w="1558" w:type="dxa"/>
          </w:tcPr>
          <w:p w:rsidR="00E3544B" w:rsidRDefault="00E3544B" w:rsidP="005D47EA">
            <w:pPr>
              <w:jc w:val="center"/>
            </w:pPr>
            <w:r>
              <w:t>90-94</w:t>
            </w:r>
          </w:p>
        </w:tc>
        <w:tc>
          <w:tcPr>
            <w:tcW w:w="1558" w:type="dxa"/>
          </w:tcPr>
          <w:p w:rsidR="00E3544B" w:rsidRDefault="00E3544B" w:rsidP="005D47EA">
            <w:pPr>
              <w:jc w:val="center"/>
            </w:pPr>
            <w:r>
              <w:t>40</w:t>
            </w:r>
          </w:p>
        </w:tc>
        <w:tc>
          <w:tcPr>
            <w:tcW w:w="1558" w:type="dxa"/>
          </w:tcPr>
          <w:p w:rsidR="00E3544B" w:rsidRDefault="00E3544B" w:rsidP="005D47EA">
            <w:pPr>
              <w:jc w:val="center"/>
            </w:pPr>
            <w:r>
              <w:t>50</w:t>
            </w:r>
          </w:p>
        </w:tc>
        <w:tc>
          <w:tcPr>
            <w:tcW w:w="1558" w:type="dxa"/>
          </w:tcPr>
          <w:p w:rsidR="00E3544B" w:rsidRDefault="00E3544B" w:rsidP="005D47EA">
            <w:pPr>
              <w:jc w:val="center"/>
            </w:pPr>
            <w:r>
              <w:t>35</w:t>
            </w:r>
          </w:p>
        </w:tc>
      </w:tr>
      <w:tr w:rsidR="00E3544B" w:rsidTr="005D47EA">
        <w:tc>
          <w:tcPr>
            <w:tcW w:w="1558" w:type="dxa"/>
          </w:tcPr>
          <w:p w:rsidR="00E3544B" w:rsidRDefault="00E3544B" w:rsidP="005D47EA">
            <w:pPr>
              <w:jc w:val="center"/>
            </w:pPr>
            <w:r>
              <w:t>4</w:t>
            </w:r>
          </w:p>
        </w:tc>
        <w:tc>
          <w:tcPr>
            <w:tcW w:w="1558" w:type="dxa"/>
          </w:tcPr>
          <w:p w:rsidR="00E3544B" w:rsidRDefault="00E3544B" w:rsidP="005D47EA">
            <w:pPr>
              <w:jc w:val="center"/>
            </w:pPr>
            <w:r>
              <w:t>85-89</w:t>
            </w:r>
          </w:p>
        </w:tc>
        <w:tc>
          <w:tcPr>
            <w:tcW w:w="1558" w:type="dxa"/>
          </w:tcPr>
          <w:p w:rsidR="00E3544B" w:rsidRDefault="00E3544B" w:rsidP="005D47EA">
            <w:pPr>
              <w:jc w:val="center"/>
            </w:pPr>
            <w:r>
              <w:t>40</w:t>
            </w:r>
          </w:p>
        </w:tc>
        <w:tc>
          <w:tcPr>
            <w:tcW w:w="1558" w:type="dxa"/>
          </w:tcPr>
          <w:p w:rsidR="00E3544B" w:rsidRDefault="00E3544B" w:rsidP="005D47EA">
            <w:pPr>
              <w:jc w:val="center"/>
            </w:pPr>
            <w:r>
              <w:t>44</w:t>
            </w:r>
          </w:p>
        </w:tc>
        <w:tc>
          <w:tcPr>
            <w:tcW w:w="1558" w:type="dxa"/>
          </w:tcPr>
          <w:p w:rsidR="00E3544B" w:rsidRDefault="00E3544B" w:rsidP="005D47EA">
            <w:pPr>
              <w:jc w:val="center"/>
            </w:pPr>
            <w:r>
              <w:t>35</w:t>
            </w:r>
          </w:p>
        </w:tc>
      </w:tr>
      <w:tr w:rsidR="00E3544B" w:rsidTr="005D47EA">
        <w:tc>
          <w:tcPr>
            <w:tcW w:w="1558" w:type="dxa"/>
          </w:tcPr>
          <w:p w:rsidR="00E3544B" w:rsidRDefault="00E3544B" w:rsidP="005D47EA">
            <w:pPr>
              <w:jc w:val="center"/>
            </w:pPr>
            <w:r>
              <w:t>5</w:t>
            </w:r>
          </w:p>
        </w:tc>
        <w:tc>
          <w:tcPr>
            <w:tcW w:w="1558" w:type="dxa"/>
          </w:tcPr>
          <w:p w:rsidR="00E3544B" w:rsidRDefault="00E3544B" w:rsidP="005D47EA">
            <w:pPr>
              <w:jc w:val="center"/>
            </w:pPr>
            <w:r>
              <w:t>80-84</w:t>
            </w:r>
          </w:p>
        </w:tc>
        <w:tc>
          <w:tcPr>
            <w:tcW w:w="1558" w:type="dxa"/>
          </w:tcPr>
          <w:p w:rsidR="00E3544B" w:rsidRDefault="00E3544B" w:rsidP="005D47EA">
            <w:pPr>
              <w:jc w:val="center"/>
            </w:pPr>
            <w:r>
              <w:t>40</w:t>
            </w:r>
          </w:p>
        </w:tc>
        <w:tc>
          <w:tcPr>
            <w:tcW w:w="1558" w:type="dxa"/>
          </w:tcPr>
          <w:p w:rsidR="00E3544B" w:rsidRDefault="00E3544B" w:rsidP="005D47EA">
            <w:pPr>
              <w:jc w:val="center"/>
            </w:pPr>
            <w:r>
              <w:t>40</w:t>
            </w:r>
          </w:p>
        </w:tc>
        <w:tc>
          <w:tcPr>
            <w:tcW w:w="1558" w:type="dxa"/>
          </w:tcPr>
          <w:p w:rsidR="00E3544B" w:rsidRDefault="00E3544B" w:rsidP="005D47EA">
            <w:pPr>
              <w:jc w:val="center"/>
            </w:pPr>
            <w:r>
              <w:t>35</w:t>
            </w:r>
          </w:p>
        </w:tc>
      </w:tr>
      <w:tr w:rsidR="00E3544B" w:rsidTr="005D47EA">
        <w:tc>
          <w:tcPr>
            <w:tcW w:w="1558" w:type="dxa"/>
          </w:tcPr>
          <w:p w:rsidR="00E3544B" w:rsidRDefault="00E3544B" w:rsidP="005D47EA">
            <w:pPr>
              <w:jc w:val="center"/>
            </w:pPr>
            <w:r>
              <w:t>6</w:t>
            </w:r>
          </w:p>
        </w:tc>
        <w:tc>
          <w:tcPr>
            <w:tcW w:w="1558" w:type="dxa"/>
          </w:tcPr>
          <w:p w:rsidR="00E3544B" w:rsidRDefault="00E3544B" w:rsidP="005D47EA">
            <w:pPr>
              <w:jc w:val="center"/>
            </w:pPr>
            <w:r>
              <w:t>75-79</w:t>
            </w:r>
          </w:p>
        </w:tc>
        <w:tc>
          <w:tcPr>
            <w:tcW w:w="1558" w:type="dxa"/>
          </w:tcPr>
          <w:p w:rsidR="00E3544B" w:rsidRDefault="00E3544B" w:rsidP="005D47EA">
            <w:pPr>
              <w:jc w:val="center"/>
            </w:pPr>
            <w:r>
              <w:t>40</w:t>
            </w:r>
          </w:p>
        </w:tc>
        <w:tc>
          <w:tcPr>
            <w:tcW w:w="1558" w:type="dxa"/>
          </w:tcPr>
          <w:p w:rsidR="00E3544B" w:rsidRDefault="00E3544B" w:rsidP="005D47EA">
            <w:pPr>
              <w:jc w:val="center"/>
            </w:pPr>
            <w:r>
              <w:t>37</w:t>
            </w:r>
          </w:p>
        </w:tc>
        <w:tc>
          <w:tcPr>
            <w:tcW w:w="1558" w:type="dxa"/>
          </w:tcPr>
          <w:p w:rsidR="00E3544B" w:rsidRDefault="00E3544B" w:rsidP="005D47EA">
            <w:pPr>
              <w:jc w:val="center"/>
            </w:pPr>
            <w:r>
              <w:t>35</w:t>
            </w:r>
          </w:p>
        </w:tc>
      </w:tr>
      <w:tr w:rsidR="00E3544B" w:rsidTr="005D47EA">
        <w:tc>
          <w:tcPr>
            <w:tcW w:w="1558" w:type="dxa"/>
          </w:tcPr>
          <w:p w:rsidR="00E3544B" w:rsidRDefault="00E3544B" w:rsidP="005D47EA">
            <w:pPr>
              <w:jc w:val="center"/>
            </w:pPr>
            <w:r>
              <w:t>7</w:t>
            </w:r>
          </w:p>
        </w:tc>
        <w:tc>
          <w:tcPr>
            <w:tcW w:w="1558" w:type="dxa"/>
          </w:tcPr>
          <w:p w:rsidR="00E3544B" w:rsidRDefault="00E3544B" w:rsidP="005D47EA">
            <w:pPr>
              <w:jc w:val="center"/>
            </w:pPr>
            <w:r>
              <w:t>95-99</w:t>
            </w:r>
          </w:p>
        </w:tc>
        <w:tc>
          <w:tcPr>
            <w:tcW w:w="1558" w:type="dxa"/>
          </w:tcPr>
          <w:p w:rsidR="00E3544B" w:rsidRDefault="00E3544B" w:rsidP="005D47EA">
            <w:pPr>
              <w:jc w:val="center"/>
            </w:pPr>
            <w:r>
              <w:t>40</w:t>
            </w:r>
          </w:p>
        </w:tc>
        <w:tc>
          <w:tcPr>
            <w:tcW w:w="1558" w:type="dxa"/>
          </w:tcPr>
          <w:p w:rsidR="00E3544B" w:rsidRDefault="00E3544B" w:rsidP="005D47EA">
            <w:pPr>
              <w:jc w:val="center"/>
            </w:pPr>
            <w:r>
              <w:t>100</w:t>
            </w:r>
          </w:p>
        </w:tc>
        <w:tc>
          <w:tcPr>
            <w:tcW w:w="1558" w:type="dxa"/>
          </w:tcPr>
          <w:p w:rsidR="00E3544B" w:rsidRDefault="00E3544B" w:rsidP="005D47EA">
            <w:pPr>
              <w:jc w:val="center"/>
            </w:pPr>
            <w:r>
              <w:t>35</w:t>
            </w:r>
          </w:p>
        </w:tc>
      </w:tr>
      <w:tr w:rsidR="00E3544B" w:rsidTr="005D47EA">
        <w:tc>
          <w:tcPr>
            <w:tcW w:w="1558" w:type="dxa"/>
          </w:tcPr>
          <w:p w:rsidR="00E3544B" w:rsidRDefault="00E3544B" w:rsidP="005D47EA">
            <w:pPr>
              <w:jc w:val="center"/>
            </w:pPr>
            <w:r>
              <w:t>8</w:t>
            </w:r>
          </w:p>
        </w:tc>
        <w:tc>
          <w:tcPr>
            <w:tcW w:w="1558" w:type="dxa"/>
          </w:tcPr>
          <w:p w:rsidR="00E3544B" w:rsidRDefault="00E3544B" w:rsidP="005D47EA">
            <w:pPr>
              <w:jc w:val="center"/>
            </w:pPr>
            <w:r>
              <w:t>100</w:t>
            </w:r>
          </w:p>
        </w:tc>
        <w:tc>
          <w:tcPr>
            <w:tcW w:w="1558" w:type="dxa"/>
          </w:tcPr>
          <w:p w:rsidR="00E3544B" w:rsidRDefault="00E3544B" w:rsidP="005D47EA">
            <w:pPr>
              <w:jc w:val="center"/>
            </w:pPr>
            <w:r>
              <w:t>40</w:t>
            </w:r>
          </w:p>
        </w:tc>
        <w:tc>
          <w:tcPr>
            <w:tcW w:w="1558" w:type="dxa"/>
          </w:tcPr>
          <w:p w:rsidR="00E3544B" w:rsidRDefault="00E3544B" w:rsidP="005D47EA">
            <w:pPr>
              <w:jc w:val="center"/>
            </w:pPr>
            <w:r>
              <w:t>500</w:t>
            </w:r>
          </w:p>
        </w:tc>
        <w:tc>
          <w:tcPr>
            <w:tcW w:w="1558" w:type="dxa"/>
          </w:tcPr>
          <w:p w:rsidR="00E3544B" w:rsidRDefault="00E3544B" w:rsidP="005D47EA">
            <w:pPr>
              <w:jc w:val="center"/>
            </w:pPr>
            <w:r>
              <w:t>35</w:t>
            </w:r>
          </w:p>
        </w:tc>
      </w:tr>
    </w:tbl>
    <w:p w:rsidR="00E3544B" w:rsidRDefault="00E3544B">
      <w:r>
        <w:t xml:space="preserve">Table 1: </w:t>
      </w:r>
      <w:proofErr w:type="spellStart"/>
      <w:r>
        <w:t>Respiract</w:t>
      </w:r>
      <w:proofErr w:type="spellEnd"/>
      <w:r>
        <w:t xml:space="preserve"> desaturation protocol </w:t>
      </w:r>
    </w:p>
    <w:p w:rsidR="00E3544B" w:rsidRPr="00E3544B" w:rsidRDefault="00E3544B">
      <w:r>
        <w:t>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October 2016 and January 2017.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p w:rsidR="00E3544B" w:rsidRDefault="00E3544B">
      <w:pPr>
        <w:rPr>
          <w:b/>
        </w:rPr>
      </w:pPr>
    </w:p>
    <w:p w:rsidR="00E3544B" w:rsidRDefault="00E3544B">
      <w:r>
        <w:rPr>
          <w:b/>
        </w:rPr>
        <w:t>Subjects</w:t>
      </w:r>
    </w:p>
    <w:p w:rsidR="00E3544B" w:rsidRDefault="00E3544B" w:rsidP="00E3544B">
      <w:pPr>
        <w:pStyle w:val="TableContents"/>
      </w:pPr>
      <w: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p w:rsidR="00E3544B" w:rsidRDefault="00E3544B" w:rsidP="00E3544B">
      <w:pPr>
        <w:pStyle w:val="Heading3"/>
      </w:pPr>
      <w:r>
        <w:t>Phase 1 sample size</w:t>
      </w:r>
    </w:p>
    <w:p w:rsidR="00E3544B" w:rsidRDefault="00E3544B" w:rsidP="00E3544B">
      <w:pPr>
        <w:pStyle w:val="BodyText"/>
      </w:pPr>
      <w:r>
        <w:t xml:space="preserve">The phase 1 (calibration) sample size was determined by considering the FDA and ISO recommendations for calibration studies on healthy volunteers. While 15 is the minimum number required (See FDA document attached), we expect a sample size of 30 patients. To allow for </w:t>
      </w:r>
      <w:r>
        <w:lastRenderedPageBreak/>
        <w:t xml:space="preserve">unexpected variability, we have requested a sample size of 50 from the REB, though this number might be reduced after </w:t>
      </w:r>
      <w:proofErr w:type="spellStart"/>
      <w:proofErr w:type="gramStart"/>
      <w:r>
        <w:t>a</w:t>
      </w:r>
      <w:proofErr w:type="spellEnd"/>
      <w:proofErr w:type="gramEnd"/>
      <w:r>
        <w:t xml:space="preserve"> interim analysis at 25-30 patients.</w:t>
      </w:r>
    </w:p>
    <w:p w:rsidR="00E3544B" w:rsidRDefault="00E3544B" w:rsidP="00E3544B">
      <w:pPr>
        <w:pStyle w:val="Heading3"/>
      </w:pPr>
      <w:r>
        <w:t>Phase 3 Sample Size</w:t>
      </w:r>
    </w:p>
    <w:p w:rsidR="00E3544B" w:rsidRDefault="00E3544B" w:rsidP="00E3544B">
      <w:pPr>
        <w:pStyle w:val="BodyText"/>
        <w:widowControl/>
      </w:pPr>
      <w:r>
        <w:rPr>
          <w:color w:val="000000"/>
        </w:rPr>
        <w:t xml:space="preserve">The phase 3 sample size was calculated in the following way: Consider a clinical trial comparing two groups, a standard therapy (s) and a novel therapy (n). In each group, a proportion of subjects responds to the treatment: Ps and </w:t>
      </w:r>
      <w:proofErr w:type="spellStart"/>
      <w:r>
        <w:rPr>
          <w:color w:val="000000"/>
        </w:rPr>
        <w:t>Pn</w:t>
      </w:r>
      <w:proofErr w:type="spellEnd"/>
      <w:r>
        <w:rPr>
          <w:color w:val="000000"/>
        </w:rPr>
        <w:t>. If the intention of the study is to show that the two groups are equivalent, the usual formulation of the null hypothesis (Ps=</w:t>
      </w:r>
      <w:proofErr w:type="spellStart"/>
      <w:r>
        <w:rPr>
          <w:color w:val="000000"/>
        </w:rPr>
        <w:t>Pn</w:t>
      </w:r>
      <w:proofErr w:type="spellEnd"/>
      <w:r>
        <w:rPr>
          <w:color w:val="000000"/>
        </w:rPr>
        <w:t>) encounters logical difficulty. A statistical test may fail to reject this null hypothesis, but this will not mean that the two treatments are equivalent.</w:t>
      </w:r>
    </w:p>
    <w:p w:rsidR="00E3544B" w:rsidRDefault="00E3544B" w:rsidP="00E3544B">
      <w:pPr>
        <w:pStyle w:val="BodyText"/>
        <w:widowControl/>
      </w:pPr>
      <w:proofErr w:type="spellStart"/>
      <w:r>
        <w:rPr>
          <w:color w:val="000000"/>
        </w:rPr>
        <w:t>Blackwelder</w:t>
      </w:r>
      <w:proofErr w:type="spellEnd"/>
      <w:r>
        <w:rPr>
          <w:color w:val="000000"/>
        </w:rPr>
        <w:t xml:space="preserve"> (Controlled Clinical Trials 1982; 3: 345-353) proposes a solution. If a difference between the two treatments, call it D, is specified that </w:t>
      </w:r>
      <w:r>
        <w:rPr>
          <w:rStyle w:val="Emphasis"/>
          <w:color w:val="000000"/>
        </w:rPr>
        <w:t>practically</w:t>
      </w:r>
      <w:r>
        <w:rPr>
          <w:color w:val="000000"/>
        </w:rPr>
        <w:t xml:space="preserve"> represents equivalence, then the null hypothesis can be restated to include the specified difference. In other words, that: Ps is greater than or equal to </w:t>
      </w:r>
      <w:proofErr w:type="spellStart"/>
      <w:r>
        <w:rPr>
          <w:color w:val="000000"/>
        </w:rPr>
        <w:t>Pn</w:t>
      </w:r>
      <w:proofErr w:type="spellEnd"/>
      <w:r>
        <w:rPr>
          <w:color w:val="000000"/>
        </w:rPr>
        <w:t xml:space="preserve"> + D. Rejection of this hypothesis implies that the difference between the standard and novel treatments is less than or equal to D, indicating equivalence.</w:t>
      </w:r>
    </w:p>
    <w:p w:rsidR="00E3544B" w:rsidRDefault="00E3544B" w:rsidP="00E3544B">
      <w:pPr>
        <w:pStyle w:val="BodyText"/>
        <w:widowControl/>
        <w:rPr>
          <w:color w:val="000000"/>
        </w:rPr>
      </w:pPr>
      <w:r>
        <w:rPr>
          <w:color w:val="000000"/>
        </w:rPr>
        <w:t>The sample size needed to reject this hypothesis at alpha = 0.05 and beta = 0.20 (power of 80%) is:</w:t>
      </w:r>
    </w:p>
    <w:p w:rsidR="00E3544B" w:rsidRDefault="00E3544B" w:rsidP="00E3544B">
      <w:pPr>
        <w:pStyle w:val="BodyText"/>
        <w:widowControl/>
        <w:rPr>
          <w:color w:val="000000"/>
        </w:rPr>
      </w:pPr>
      <w:r>
        <w:rPr>
          <w:color w:val="000000"/>
        </w:rPr>
        <w:t>(Z </w:t>
      </w:r>
      <w:r>
        <w:rPr>
          <w:color w:val="000000"/>
          <w:position w:val="-7"/>
        </w:rPr>
        <w:t>0.95</w:t>
      </w:r>
      <w:r>
        <w:rPr>
          <w:color w:val="000000"/>
        </w:rPr>
        <w:t> + Z </w:t>
      </w:r>
      <w:r>
        <w:rPr>
          <w:color w:val="000000"/>
          <w:position w:val="-7"/>
        </w:rPr>
        <w:t>0.80</w:t>
      </w:r>
      <w:r>
        <w:rPr>
          <w:color w:val="000000"/>
        </w:rPr>
        <w:t>)</w:t>
      </w:r>
      <w:r>
        <w:rPr>
          <w:color w:val="000000"/>
          <w:position w:val="8"/>
        </w:rPr>
        <w:t>2</w:t>
      </w:r>
      <w:r>
        <w:rPr>
          <w:color w:val="000000"/>
        </w:rPr>
        <w:t> [</w:t>
      </w:r>
      <w:proofErr w:type="gramStart"/>
      <w:r>
        <w:rPr>
          <w:color w:val="000000"/>
        </w:rPr>
        <w:t>Ps(</w:t>
      </w:r>
      <w:proofErr w:type="gramEnd"/>
      <w:r>
        <w:rPr>
          <w:color w:val="000000"/>
        </w:rPr>
        <w:t xml:space="preserve">1-Ps) + </w:t>
      </w:r>
      <w:proofErr w:type="spellStart"/>
      <w:r>
        <w:rPr>
          <w:color w:val="000000"/>
        </w:rPr>
        <w:t>Pn</w:t>
      </w:r>
      <w:proofErr w:type="spellEnd"/>
      <w:r>
        <w:rPr>
          <w:color w:val="000000"/>
        </w:rPr>
        <w:t>(1-Pn)] / (Ps-</w:t>
      </w:r>
      <w:proofErr w:type="spellStart"/>
      <w:r>
        <w:rPr>
          <w:color w:val="000000"/>
        </w:rPr>
        <w:t>Pn</w:t>
      </w:r>
      <w:proofErr w:type="spellEnd"/>
      <w:r>
        <w:rPr>
          <w:color w:val="000000"/>
        </w:rPr>
        <w:t>-D)</w:t>
      </w:r>
      <w:r>
        <w:rPr>
          <w:color w:val="000000"/>
          <w:position w:val="8"/>
        </w:rPr>
        <w:t>2</w:t>
      </w:r>
    </w:p>
    <w:p w:rsidR="00E3544B" w:rsidRDefault="00E3544B" w:rsidP="00E3544B">
      <w:pPr>
        <w:pStyle w:val="BodyText"/>
      </w:pPr>
      <w:r>
        <w:rPr>
          <w:rStyle w:val="StrongEmphasis"/>
          <w:b w:val="0"/>
          <w:bCs w:val="0"/>
          <w:color w:val="000000"/>
        </w:rPr>
        <w:t>We made the following assumptions:</w:t>
      </w:r>
    </w:p>
    <w:p w:rsidR="00E3544B" w:rsidRDefault="00E3544B" w:rsidP="00E3544B">
      <w:pPr>
        <w:pStyle w:val="BodyText"/>
      </w:pPr>
      <w:r>
        <w:rPr>
          <w:rStyle w:val="StrongEmphasis"/>
          <w:b w:val="0"/>
          <w:bCs w:val="0"/>
          <w:color w:val="000000"/>
        </w:rPr>
        <w:t>1) "</w:t>
      </w:r>
      <w:proofErr w:type="gramStart"/>
      <w:r>
        <w:rPr>
          <w:rStyle w:val="StrongEmphasis"/>
          <w:b w:val="0"/>
          <w:bCs w:val="0"/>
          <w:color w:val="000000"/>
        </w:rPr>
        <w:t>response</w:t>
      </w:r>
      <w:proofErr w:type="gramEnd"/>
      <w:r>
        <w:rPr>
          <w:rStyle w:val="StrongEmphasis"/>
          <w:b w:val="0"/>
          <w:bCs w:val="0"/>
          <w:color w:val="000000"/>
        </w:rPr>
        <w:t xml:space="preserve"> rate" being the proportion of correct readings, assuming a 4% variance is .96 in both the "gold standard" and "new pulse ox" groups.</w:t>
      </w:r>
    </w:p>
    <w:p w:rsidR="00E3544B" w:rsidRDefault="00E3544B" w:rsidP="00E3544B">
      <w:pPr>
        <w:pStyle w:val="BodyText"/>
      </w:pPr>
      <w:r>
        <w:rPr>
          <w:rStyle w:val="StrongEmphasis"/>
          <w:b w:val="0"/>
          <w:bCs w:val="0"/>
          <w:color w:val="000000"/>
        </w:rPr>
        <w:t>2) A practical difference (accepted clinical difference between the novel and standard device) of also 4%.</w:t>
      </w:r>
    </w:p>
    <w:p w:rsidR="00E3544B" w:rsidRDefault="00E3544B" w:rsidP="00E3544B">
      <w:pPr>
        <w:pStyle w:val="BodyText"/>
      </w:pPr>
      <w:r>
        <w:rPr>
          <w:rStyle w:val="StrongEmphasis"/>
          <w:b w:val="0"/>
          <w:bCs w:val="0"/>
          <w:color w:val="000000"/>
        </w:rPr>
        <w:t>With these numbers, we require</w:t>
      </w:r>
      <w:r>
        <w:rPr>
          <w:rStyle w:val="StrongEmphasis"/>
          <w:b w:val="0"/>
          <w:bCs w:val="0"/>
          <w:color w:val="FF0000"/>
        </w:rPr>
        <w:t xml:space="preserve"> 296 patients/volunteers</w:t>
      </w:r>
      <w:r>
        <w:rPr>
          <w:rStyle w:val="StrongEmphasis"/>
          <w:b w:val="0"/>
          <w:bCs w:val="0"/>
          <w:color w:val="000000"/>
        </w:rPr>
        <w:t xml:space="preserve"> in both groups.  Equivalence is hard to prove and has the highest sample size needed. We rounded this number up to 350 to account for unexpected variability or difficulties.</w:t>
      </w:r>
    </w:p>
    <w:p w:rsidR="00E3544B" w:rsidRPr="00E3544B" w:rsidRDefault="00E3544B" w:rsidP="00E3544B">
      <w:r>
        <w:rPr>
          <w:rStyle w:val="StrongEmphasis"/>
          <w:b w:val="0"/>
          <w:bCs w:val="0"/>
          <w:color w:val="000000"/>
        </w:rPr>
        <w:t xml:space="preserve">If we desired a non-inferiority study, those numbers go down significantly to </w:t>
      </w:r>
      <w:r>
        <w:rPr>
          <w:rStyle w:val="StrongEmphasis"/>
          <w:b w:val="0"/>
          <w:bCs w:val="0"/>
          <w:color w:val="FF0000"/>
        </w:rPr>
        <w:t>13/grou</w:t>
      </w:r>
      <w:r>
        <w:t>p</w:t>
      </w:r>
      <w:r>
        <w:rPr>
          <w:rStyle w:val="StrongEmphasis"/>
          <w:b w:val="0"/>
          <w:bCs w:val="0"/>
        </w:rPr>
        <w:t>. If there is truly no difference between the standard and 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 trial.</w:t>
      </w:r>
    </w:p>
    <w:p w:rsidR="00E3544B" w:rsidRDefault="00E3544B">
      <w:pPr>
        <w:rPr>
          <w:b/>
        </w:rPr>
      </w:pPr>
    </w:p>
    <w:p w:rsidR="00E3544B" w:rsidRDefault="00E3544B">
      <w:r>
        <w:rPr>
          <w:b/>
        </w:rPr>
        <w:t>Inclusion Criteria</w:t>
      </w:r>
    </w:p>
    <w:p w:rsidR="00E3544B" w:rsidRDefault="00E3544B">
      <w:r>
        <w:lastRenderedPageBreak/>
        <w:t>This study has 2 Phases. In Phase 1, healthy, non-smoking adult volunteers greater than 18 years of age are invited to participate. In Phase 2, all adult (&gt;18) non-critical patients and healthy community volunteers visiting the ED at VH and UH are eligible to participate.</w:t>
      </w:r>
    </w:p>
    <w:p w:rsidR="00E3544B" w:rsidRDefault="00E3544B"/>
    <w:p w:rsidR="00E3544B" w:rsidRDefault="00E3544B">
      <w:r>
        <w:rPr>
          <w:b/>
        </w:rPr>
        <w:t>Exclusion Criteria</w:t>
      </w:r>
    </w:p>
    <w:p w:rsidR="00E3544B" w:rsidRPr="00E3544B" w:rsidRDefault="00E3544B">
      <w: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p w:rsidR="00E3544B" w:rsidRDefault="00E3544B">
      <w:pPr>
        <w:rPr>
          <w:b/>
        </w:rPr>
      </w:pPr>
    </w:p>
    <w:p w:rsidR="00E3544B" w:rsidRPr="00E3544B" w:rsidRDefault="00E3544B">
      <w:pPr>
        <w:rPr>
          <w:b/>
        </w:rPr>
      </w:pPr>
      <w:r w:rsidRPr="00E3544B">
        <w:rPr>
          <w:b/>
        </w:rPr>
        <w:t>Stopping rules</w:t>
      </w:r>
    </w:p>
    <w:p w:rsidR="00E3544B" w:rsidRDefault="00E3544B">
      <w:r>
        <w:t>Subject wishes to withdraw from the protocol.</w:t>
      </w:r>
    </w:p>
    <w:p w:rsidR="00E3544B" w:rsidRDefault="00E3544B">
      <w:r>
        <w:t>Subject feels untoward in any way.</w:t>
      </w:r>
    </w:p>
    <w:p w:rsidR="00E3544B" w:rsidRDefault="00E3544B"/>
    <w:p w:rsidR="00E3544B" w:rsidRDefault="00E3544B">
      <w:pPr>
        <w:rPr>
          <w:b/>
        </w:rPr>
      </w:pPr>
      <w:r>
        <w:rPr>
          <w:b/>
        </w:rPr>
        <w:t>Data Analysis</w:t>
      </w:r>
    </w:p>
    <w:p w:rsidR="00E3544B" w:rsidRDefault="00E3544B">
      <w:r>
        <w:t xml:space="preserve">Data will be entered directly into a study-specific LibreOffice database (The Document Foundation, Berlin, </w:t>
      </w:r>
      <w:proofErr w:type="gramStart"/>
      <w:r>
        <w:t>Germany</w:t>
      </w:r>
      <w:proofErr w:type="gramEnd"/>
      <w:r>
        <w:t>).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p w:rsidR="00E3544B" w:rsidRDefault="00E3544B"/>
    <w:p w:rsidR="00E3544B" w:rsidRDefault="00E3544B">
      <w:r>
        <w:rPr>
          <w:b/>
        </w:rPr>
        <w:t>Placebo or comparator</w:t>
      </w:r>
    </w:p>
    <w:p w:rsidR="00E3544B" w:rsidRDefault="00E3544B">
      <w: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p w:rsidR="00E3544B" w:rsidRDefault="00E3544B">
      <w:r>
        <w:rPr>
          <w:b/>
        </w:rPr>
        <w:lastRenderedPageBreak/>
        <w:t>Risks and harms</w:t>
      </w:r>
    </w:p>
    <w:p w:rsidR="00E3544B" w:rsidRDefault="00E3544B">
      <w: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p w:rsidR="00E3544B" w:rsidRDefault="00E3544B">
      <w:r>
        <w:t xml:space="preserve">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w:t>
      </w:r>
      <w:proofErr w:type="gramStart"/>
      <w:r>
        <w:t>practice.</w:t>
      </w:r>
      <w:proofErr w:type="gramEnd"/>
      <w:r>
        <w:t xml:space="preserve"> Arterial oxygen saturation will be continuously monitored as per the institution's procedural sedation protocols.</w:t>
      </w:r>
    </w:p>
    <w:p w:rsidR="00E3544B" w:rsidRDefault="00E3544B"/>
    <w:p w:rsidR="00E3544B" w:rsidRPr="00E3544B" w:rsidRDefault="00E3544B">
      <w:pPr>
        <w:rPr>
          <w:b/>
        </w:rPr>
      </w:pPr>
      <w:r w:rsidRPr="00E3544B">
        <w:rPr>
          <w:b/>
        </w:rPr>
        <w:t>Informed consent</w:t>
      </w:r>
    </w:p>
    <w:p w:rsidR="00E3544B" w:rsidRPr="00E3544B" w:rsidRDefault="00E3544B">
      <w:r>
        <w:t>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bookmarkStart w:id="0" w:name="_GoBack"/>
      <w:bookmarkEnd w:id="0"/>
    </w:p>
    <w:sectPr w:rsidR="00E3544B" w:rsidRPr="00E3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44B"/>
    <w:rsid w:val="0011051E"/>
    <w:rsid w:val="00E3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C9069-A8C6-4A13-95FC-7861316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BodyText"/>
    <w:link w:val="Heading3Char"/>
    <w:qFormat/>
    <w:rsid w:val="00E3544B"/>
    <w:pPr>
      <w:keepNext/>
      <w:widowControl w:val="0"/>
      <w:spacing w:before="140" w:after="120" w:line="240" w:lineRule="auto"/>
      <w:outlineLvl w:val="2"/>
    </w:pPr>
    <w:rPr>
      <w:rFonts w:ascii="Liberation Serif" w:eastAsia="Noto Sans CJK SC Regular" w:hAnsi="Liberation Serif" w:cs="FreeSans"/>
      <w:b/>
      <w:bCs/>
      <w:sz w:val="28"/>
      <w:szCs w:val="28"/>
      <w:lang w:val="en-CA"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3544B"/>
    <w:pPr>
      <w:widowControl w:val="0"/>
      <w:spacing w:after="283" w:line="240" w:lineRule="auto"/>
    </w:pPr>
    <w:rPr>
      <w:rFonts w:ascii="Liberation Serif" w:eastAsia="Noto Sans CJK SC Regular" w:hAnsi="Liberation Serif" w:cs="FreeSans"/>
      <w:sz w:val="24"/>
      <w:szCs w:val="24"/>
      <w:lang w:val="en-CA" w:eastAsia="zh-CN" w:bidi="hi-IN"/>
    </w:rPr>
  </w:style>
  <w:style w:type="character" w:customStyle="1" w:styleId="BodyTextChar">
    <w:name w:val="Body Text Char"/>
    <w:basedOn w:val="DefaultParagraphFont"/>
    <w:link w:val="BodyText"/>
    <w:rsid w:val="00E3544B"/>
    <w:rPr>
      <w:rFonts w:ascii="Liberation Serif" w:eastAsia="Noto Sans CJK SC Regular" w:hAnsi="Liberation Serif" w:cs="FreeSans"/>
      <w:sz w:val="24"/>
      <w:szCs w:val="24"/>
      <w:lang w:val="en-CA" w:eastAsia="zh-CN" w:bidi="hi-IN"/>
    </w:rPr>
  </w:style>
  <w:style w:type="table" w:styleId="TableGrid">
    <w:name w:val="Table Grid"/>
    <w:basedOn w:val="TableNormal"/>
    <w:uiPriority w:val="39"/>
    <w:rsid w:val="00E35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E3544B"/>
    <w:rPr>
      <w:rFonts w:ascii="Liberation Serif" w:eastAsia="Noto Sans CJK SC Regular" w:hAnsi="Liberation Serif" w:cs="FreeSans"/>
      <w:b/>
      <w:bCs/>
      <w:sz w:val="28"/>
      <w:szCs w:val="28"/>
      <w:lang w:val="en-CA" w:eastAsia="zh-CN" w:bidi="hi-IN"/>
    </w:rPr>
  </w:style>
  <w:style w:type="character" w:styleId="Emphasis">
    <w:name w:val="Emphasis"/>
    <w:qFormat/>
    <w:rsid w:val="00E3544B"/>
    <w:rPr>
      <w:i/>
      <w:iCs/>
    </w:rPr>
  </w:style>
  <w:style w:type="character" w:customStyle="1" w:styleId="StrongEmphasis">
    <w:name w:val="Strong Emphasis"/>
    <w:qFormat/>
    <w:rsid w:val="00E3544B"/>
    <w:rPr>
      <w:b/>
      <w:bCs/>
    </w:rPr>
  </w:style>
  <w:style w:type="paragraph" w:customStyle="1" w:styleId="TableContents">
    <w:name w:val="Table Contents"/>
    <w:basedOn w:val="BodyText"/>
    <w:qFormat/>
    <w:rsid w:val="00E35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William Pavlosky</dc:creator>
  <cp:keywords/>
  <dc:description/>
  <cp:lastModifiedBy>Alexander William Pavlosky</cp:lastModifiedBy>
  <cp:revision>1</cp:revision>
  <dcterms:created xsi:type="dcterms:W3CDTF">2017-07-24T21:10:00Z</dcterms:created>
  <dcterms:modified xsi:type="dcterms:W3CDTF">2017-07-24T21:41:00Z</dcterms:modified>
</cp:coreProperties>
</file>