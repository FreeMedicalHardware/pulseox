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rFonts w:ascii="Times New Roman" w:hAnsi="Times New Roman" w:cs="Times New Roman"/>
        </w:rPr>
      </w:pPr>
      <w:r>
        <w:rPr>
          <w:rFonts w:cs="Times New Roman" w:ascii="Times New Roman" w:hAnsi="Times New Roman"/>
        </w:rPr>
        <w:t>Calibration and Validation of High Quality Low-Cost 3D Printed Pulse Oximeter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Investigators</w:t>
      </w:r>
    </w:p>
    <w:p>
      <w:pPr>
        <w:pStyle w:val="Normal"/>
        <w:rPr>
          <w:rFonts w:ascii="Times New Roman" w:hAnsi="Times New Roman" w:cs="Times New Roman"/>
          <w:b/>
          <w:b/>
          <w:sz w:val="24"/>
          <w:szCs w:val="24"/>
        </w:rPr>
      </w:pPr>
      <w:r>
        <w:rPr>
          <w:rFonts w:cs="Times New Roman" w:ascii="Times New Roman" w:hAnsi="Times New Roman"/>
          <w:b/>
          <w:sz w:val="24"/>
          <w:szCs w:val="24"/>
        </w:rPr>
        <w:t>Tarek Loubani, MD. (PI) Department of Emergency Medicine, London Health Sciences Centre,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Investigator</w:t>
      </w:r>
    </w:p>
    <w:p>
      <w:pPr>
        <w:pStyle w:val="Normal"/>
        <w:rPr>
          <w:rFonts w:ascii="Times New Roman" w:hAnsi="Times New Roman" w:cs="Times New Roman"/>
          <w:sz w:val="24"/>
          <w:szCs w:val="24"/>
        </w:rPr>
      </w:pPr>
      <w:r>
        <w:rPr>
          <w:rFonts w:cs="Times New Roman" w:ascii="Times New Roman" w:hAnsi="Times New Roman"/>
          <w:sz w:val="24"/>
          <w:szCs w:val="24"/>
        </w:rPr>
        <w:t>Alexander Pavlosky. Schulich School of Medicine and Dentistry, Western University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Background</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 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p>
      <w:pPr>
        <w:pStyle w:val="Normal"/>
        <w:rPr>
          <w:rFonts w:ascii="Times New Roman" w:hAnsi="Times New Roman" w:cs="Times New Roman"/>
          <w:sz w:val="24"/>
          <w:szCs w:val="24"/>
        </w:rPr>
      </w:pPr>
      <w:r>
        <w:rPr>
          <w:rFonts w:cs="Times New Roman" w:ascii="Times New Roman" w:hAnsi="Times New Roman"/>
          <w:b/>
          <w:sz w:val="24"/>
          <w:szCs w:val="24"/>
        </w:rPr>
        <w:t>Objectives</w:t>
      </w:r>
    </w:p>
    <w:p>
      <w:pPr>
        <w:pStyle w:val="Normal"/>
        <w:rPr>
          <w:rFonts w:ascii="Times New Roman" w:hAnsi="Times New Roman" w:cs="Times New Roman"/>
          <w:sz w:val="24"/>
          <w:szCs w:val="24"/>
        </w:rPr>
      </w:pPr>
      <w:r>
        <w:rPr>
          <w:rFonts w:cs="Times New Roman" w:ascii="Times New Roman" w:hAnsi="Times New Roman"/>
          <w:sz w:val="24"/>
          <w:szCs w:val="24"/>
        </w:rPr>
        <w:t xml:space="preserve">The purpose of this 2-Phase study is to calibrate a prototype pulse oximeter and to conduct an equivalence test to determine if the prototype is equivalent to the gold standard pulse oximeter. The primary objectives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pPr>
        <w:pStyle w:val="Normal"/>
        <w:rPr>
          <w:rFonts w:ascii="Times New Roman" w:hAnsi="Times New Roman" w:cs="Times New Roman"/>
          <w:b/>
          <w:b/>
          <w:sz w:val="24"/>
          <w:szCs w:val="24"/>
        </w:rPr>
      </w:pPr>
      <w:r>
        <w:rPr>
          <w:rFonts w:cs="Times New Roman" w:ascii="Times New Roman" w:hAnsi="Times New Roman"/>
          <w:sz w:val="24"/>
          <w:szCs w:val="24"/>
        </w:rPr>
        <w:t>2) to determine if the experimental pulse oximeter measurements correspond with the gold-standard pulse oximeter measurements; and 3) to determine if the prototype pulse oximeter is equivalent to the gold standard pulse oximeter.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Protocol</w:t>
      </w:r>
    </w:p>
    <w:p>
      <w:pPr>
        <w:pStyle w:val="Normal"/>
        <w:rPr>
          <w:rFonts w:ascii="Times New Roman" w:hAnsi="Times New Roman" w:cs="Times New Roman"/>
          <w:sz w:val="24"/>
          <w:szCs w:val="24"/>
        </w:rPr>
      </w:pPr>
      <w:r>
        <w:rPr>
          <w:rFonts w:cs="Times New Roman" w:ascii="Times New Roman" w:hAnsi="Times New Roman"/>
          <w:sz w:val="24"/>
          <w:szCs w:val="24"/>
        </w:rPr>
        <w:t xml:space="preserve">This </w:t>
      </w:r>
      <w:ins w:id="0" w:author="Tarek Loubani" w:date="2018-01-09T23:37:39Z">
        <w:r>
          <w:rPr>
            <w:rFonts w:cs="Times New Roman" w:ascii="Times New Roman" w:hAnsi="Times New Roman"/>
            <w:sz w:val="24"/>
            <w:szCs w:val="24"/>
          </w:rPr>
          <w:t xml:space="preserve">clinical </w:t>
        </w:r>
      </w:ins>
      <w:del w:id="1" w:author="Tarek Loubani" w:date="2018-01-09T23:37:39Z">
        <w:r>
          <w:rPr>
            <w:rFonts w:cs="Times New Roman" w:ascii="Times New Roman" w:hAnsi="Times New Roman"/>
            <w:sz w:val="24"/>
            <w:szCs w:val="24"/>
          </w:rPr>
          <w:delText xml:space="preserve">randomized controlled </w:delText>
        </w:r>
      </w:del>
      <w:r>
        <w:rPr>
          <w:rFonts w:cs="Times New Roman" w:ascii="Times New Roman" w:hAnsi="Times New Roman"/>
          <w:sz w:val="24"/>
          <w:szCs w:val="24"/>
        </w:rPr>
        <w:t xml:space="preserve">trial consists of 2 Phases. Phase 1 will include 50 healthy, non-smoking adults (greater than 18 years of age) to calibrate the experimental, 3D printed pulse oximiter. Participants will be recruited through e-mail advertisements and posters between </w:t>
      </w:r>
      <w:ins w:id="2" w:author="Tarek Loubani" w:date="2018-01-09T23:37:39Z">
        <w:r>
          <w:rPr>
            <w:rFonts w:cs="Times New Roman" w:ascii="Times New Roman" w:hAnsi="Times New Roman"/>
            <w:sz w:val="24"/>
            <w:szCs w:val="24"/>
          </w:rPr>
          <w:t xml:space="preserve">June 1 </w:t>
        </w:r>
      </w:ins>
      <w:del w:id="3" w:author="Tarek Loubani" w:date="2018-01-09T23:37:39Z">
        <w:r>
          <w:rPr>
            <w:rFonts w:cs="Times New Roman" w:ascii="Times New Roman" w:hAnsi="Times New Roman"/>
            <w:sz w:val="24"/>
            <w:szCs w:val="24"/>
          </w:rPr>
          <w:delText xml:space="preserve">May </w:delText>
        </w:r>
      </w:del>
      <w:r>
        <w:rPr>
          <w:rFonts w:cs="Times New Roman" w:ascii="Times New Roman" w:hAnsi="Times New Roman"/>
          <w:sz w:val="24"/>
          <w:szCs w:val="24"/>
        </w:rPr>
        <w:t xml:space="preserve">– August </w:t>
      </w:r>
      <w:ins w:id="4" w:author="Tarek Loubani" w:date="2018-01-09T23:37:39Z">
        <w:r>
          <w:rPr>
            <w:rFonts w:cs="Times New Roman" w:ascii="Times New Roman" w:hAnsi="Times New Roman"/>
            <w:sz w:val="24"/>
            <w:szCs w:val="24"/>
          </w:rPr>
          <w:t xml:space="preserve">2018. Subjects will participate in both the experimental arm and the control arm as both oximeters will be used to simultaneously generate data during the desaturation study (see Test Protocol). </w:t>
        </w:r>
      </w:ins>
      <w:del w:id="5" w:author="Tarek Loubani" w:date="2018-01-09T23:37:39Z">
        <w:r>
          <w:rPr>
            <w:rFonts w:cs="Times New Roman" w:ascii="Times New Roman" w:hAnsi="Times New Roman"/>
            <w:sz w:val="24"/>
            <w:szCs w:val="24"/>
          </w:rPr>
          <w:delText xml:space="preserve">2016. </w:delText>
        </w:r>
      </w:del>
      <w:r>
        <w:rPr>
          <w:rFonts w:cs="Times New Roman" w:ascii="Times New Roman" w:hAnsi="Times New Roman"/>
          <w:sz w:val="24"/>
          <w:szCs w:val="24"/>
        </w:rPr>
        <w:t xml:space="preserve">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w:t>
      </w:r>
      <w:ins w:id="6" w:author="Tarek Loubani" w:date="2018-01-09T23:37:39Z">
        <w:r>
          <w:rPr>
            <w:rFonts w:cs="Times New Roman" w:ascii="Times New Roman" w:hAnsi="Times New Roman"/>
            <w:sz w:val="24"/>
            <w:szCs w:val="24"/>
          </w:rPr>
          <w:t>June 1 and August 30, 2018</w:t>
        </w:r>
      </w:ins>
      <w:del w:id="7"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patient will be enrolled. All study procedures will be conducted in the ED (Victoria and University Hospital) at LHSC by the PI.</w:t>
      </w:r>
    </w:p>
    <w:p>
      <w:pPr>
        <w:pStyle w:val="Normal"/>
        <w:rPr>
          <w:rFonts w:ascii="Times New Roman" w:hAnsi="Times New Roman" w:cs="Times New Roman"/>
          <w:b/>
          <w:b/>
          <w:sz w:val="24"/>
          <w:szCs w:val="24"/>
        </w:rPr>
      </w:pPr>
      <w:r>
        <w:rPr>
          <w:rFonts w:cs="Times New Roman" w:ascii="Times New Roman" w:hAnsi="Times New Roman"/>
          <w:b/>
          <w:sz w:val="24"/>
          <w:szCs w:val="24"/>
        </w:rPr>
        <w:t>Test Protocol</w:t>
      </w:r>
    </w:p>
    <w:p>
      <w:pPr>
        <w:pStyle w:val="Normal"/>
        <w:rPr/>
      </w:pPr>
      <w:r>
        <w:rPr>
          <w:rFonts w:cs="Times New Roman" w:ascii="Times New Roman" w:hAnsi="Times New Roman"/>
          <w:sz w:val="24"/>
          <w:szCs w:val="24"/>
        </w:rPr>
        <w:t xml:space="preserve">All study procedures will be conducted in the emergency department (VH and UH) at LHSC with an emergency-trained physician (EP) present at all times (PI) between </w:t>
      </w:r>
      <w:ins w:id="8" w:author="Tarek Loubani" w:date="2018-01-09T23:37:39Z">
        <w:r>
          <w:rPr>
            <w:rFonts w:cs="Times New Roman" w:ascii="Times New Roman" w:hAnsi="Times New Roman"/>
            <w:sz w:val="24"/>
            <w:szCs w:val="24"/>
          </w:rPr>
          <w:t>June 1, 2018 and December 31, 2019</w:t>
        </w:r>
      </w:ins>
      <w:del w:id="9" w:author="Tarek Loubani" w:date="2018-01-09T23:37:39Z">
        <w:r>
          <w:rPr>
            <w:rFonts w:cs="Times New Roman" w:ascii="Times New Roman" w:hAnsi="Times New Roman"/>
            <w:sz w:val="24"/>
            <w:szCs w:val="24"/>
          </w:rPr>
          <w:delText>May 2016 and January 2017</w:delText>
        </w:r>
      </w:del>
      <w:r>
        <w:rPr>
          <w:rFonts w:cs="Times New Roman" w:ascii="Times New Roman" w:hAnsi="Times New Roman"/>
          <w:sz w:val="24"/>
          <w:szCs w:val="24"/>
        </w:rPr>
        <w:t>. Phase 1 (Calibration; approximately 50 participants</w:t>
      </w:r>
      <w:ins w:id="10" w:author="Tarek Loubani" w:date="2018-01-09T23:37:39Z">
        <w:r>
          <w:rPr>
            <w:rFonts w:cs="Times New Roman" w:ascii="Times New Roman" w:hAnsi="Times New Roman"/>
            <w:sz w:val="24"/>
            <w:szCs w:val="24"/>
          </w:rPr>
          <w:t>; Sept 1, 2018 – April 30, 2019</w:t>
        </w:r>
      </w:ins>
      <w:r>
        <w:rPr>
          <w:rFonts w:cs="Times New Roman" w:ascii="Times New Roman" w:hAnsi="Times New Roman"/>
          <w:sz w:val="24"/>
          <w:szCs w:val="24"/>
        </w:rPr>
        <w:t>):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w:t>
      </w:r>
      <w:ins w:id="11" w:author="Tarek Loubani" w:date="2018-01-09T23:37:39Z">
        <w:r>
          <w:rPr>
            <w:rFonts w:cs="Times New Roman" w:ascii="Times New Roman" w:hAnsi="Times New Roman"/>
            <w:sz w:val="24"/>
            <w:szCs w:val="24"/>
          </w:rPr>
          <w:t xml:space="preserve"> (</w:t>
        </w:r>
      </w:ins>
      <w:ins w:id="12" w:author="Tarek Loubani" w:date="2018-01-09T23:37:39Z">
        <w:r>
          <w:rPr>
            <w:rFonts w:cs="Times New Roman" w:ascii="Times New Roman" w:hAnsi="Times New Roman"/>
            <w:color w:val="3D3C40"/>
            <w:sz w:val="24"/>
            <w:szCs w:val="24"/>
            <w:shd w:fill="FFFFFF" w:val="clear"/>
          </w:rPr>
          <w:t xml:space="preserve">GE Carescape B850 Patient Monitor; license </w:t>
        </w:r>
      </w:ins>
      <w:hyperlink r:id="rId2">
        <w:ins w:id="13" w:author="Tarek Loubani" w:date="2018-01-09T23:37:39Z">
          <w:r>
            <w:rPr>
              <w:rStyle w:val="InternetLink"/>
              <w:rFonts w:cs="Times New Roman" w:ascii="Times New Roman" w:hAnsi="Times New Roman"/>
              <w:color w:val="7834BC"/>
              <w:sz w:val="24"/>
              <w:szCs w:val="24"/>
              <w:highlight w:val="white"/>
            </w:rPr>
            <w:t>119340</w:t>
          </w:r>
        </w:ins>
      </w:hyperlink>
      <w:ins w:id="14" w:author="Tarek Loubani" w:date="2018-01-09T23:37:39Z">
        <w:r>
          <w:rPr>
            <w:rFonts w:cs="Times New Roman" w:ascii="Times New Roman" w:hAnsi="Times New Roman"/>
            <w:sz w:val="24"/>
            <w:szCs w:val="24"/>
          </w:rPr>
          <w:t>)</w:t>
        </w:r>
      </w:ins>
      <w:r>
        <w:rPr>
          <w:rFonts w:cs="Times New Roman" w:ascii="Times New Roman" w:hAnsi="Times New Roman"/>
          <w:sz w:val="24"/>
          <w:szCs w:val="24"/>
        </w:rPr>
        <w:t xml:space="preserve"> will </w:t>
      </w:r>
      <w:bookmarkStart w:id="0" w:name="_GoBack"/>
      <w:bookmarkEnd w:id="0"/>
      <w:r>
        <w:rPr>
          <w:rFonts w:cs="Times New Roman" w:ascii="Times New Roman" w:hAnsi="Times New Roman"/>
          <w:sz w:val="24"/>
          <w:szCs w:val="24"/>
        </w:rPr>
        <w:t xml:space="preserve">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(Table 1). Phase 1 of the study will take approximately 60 minutes to complete. </w:t>
      </w:r>
    </w:p>
    <w:tbl>
      <w:tblPr>
        <w:tblStyle w:val="TableGrid"/>
        <w:tblW w:w="7790" w:type="dxa"/>
        <w:jc w:val="left"/>
        <w:tblInd w:w="0" w:type="dxa"/>
        <w:tblCellMar>
          <w:top w:w="0" w:type="dxa"/>
          <w:left w:w="103" w:type="dxa"/>
          <w:bottom w:w="0" w:type="dxa"/>
          <w:right w:w="108" w:type="dxa"/>
        </w:tblCellMar>
        <w:tblLook w:noVBand="1" w:val="04a0" w:noHBand="0" w:lastColumn="0" w:firstColumn="1" w:lastRow="0" w:firstRow="1"/>
      </w:tblPr>
      <w:tblGrid>
        <w:gridCol w:w="1558"/>
        <w:gridCol w:w="1558"/>
        <w:gridCol w:w="1558"/>
        <w:gridCol w:w="1558"/>
        <w:gridCol w:w="1558"/>
      </w:tblGrid>
      <w:tr>
        <w:trPr/>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Step</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SpO2</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PetCO2</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Target PetO2</w:t>
            </w:r>
          </w:p>
        </w:tc>
        <w:tc>
          <w:tcPr>
            <w:tcW w:w="1558" w:type="dxa"/>
            <w:tcBorders/>
            <w:shd w:color="auto" w:fill="A6A6A6" w:themeFill="background1" w:themeFillShade="a6"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G1 flow</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90-94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85-89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80-84</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75-79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37</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95-99</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r>
        <w:trPr/>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500</w:t>
            </w:r>
          </w:p>
        </w:tc>
        <w:tc>
          <w:tcPr>
            <w:tcW w:w="1558" w:type="dxa"/>
            <w:tcBorders/>
            <w:shd w:fill="auto" w:val="clear"/>
            <w:tcMar>
              <w:left w:w="103"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35</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Table 1: Respiract desaturation protocol </w:t>
      </w:r>
    </w:p>
    <w:p>
      <w:pPr>
        <w:pStyle w:val="Normal"/>
        <w:rPr>
          <w:rFonts w:ascii="Times New Roman" w:hAnsi="Times New Roman" w:cs="Times New Roman"/>
          <w:sz w:val="24"/>
          <w:szCs w:val="24"/>
        </w:rPr>
      </w:pPr>
      <w:r>
        <w:rPr>
          <w:rFonts w:cs="Times New Roman" w:ascii="Times New Roman" w:hAnsi="Times New Roman"/>
          <w:sz w:val="24"/>
          <w:szCs w:val="24"/>
        </w:rPr>
        <w:t xml:space="preserve">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w:t>
      </w:r>
      <w:ins w:id="15" w:author="Tarek Loubani" w:date="2018-01-09T23:37:39Z">
        <w:r>
          <w:rPr>
            <w:rFonts w:cs="Times New Roman" w:ascii="Times New Roman" w:hAnsi="Times New Roman"/>
            <w:sz w:val="24"/>
            <w:szCs w:val="24"/>
          </w:rPr>
          <w:t>May 1 - December 31, 2019</w:t>
        </w:r>
      </w:ins>
      <w:del w:id="16" w:author="Tarek Loubani" w:date="2018-01-09T23:37:39Z">
        <w:r>
          <w:rPr>
            <w:rFonts w:cs="Times New Roman" w:ascii="Times New Roman" w:hAnsi="Times New Roman"/>
            <w:sz w:val="24"/>
            <w:szCs w:val="24"/>
          </w:rPr>
          <w:delText>October 2016 and January 2017</w:delText>
        </w:r>
      </w:del>
      <w:r>
        <w:rPr>
          <w:rFonts w:cs="Times New Roman" w:ascii="Times New Roman" w:hAnsi="Times New Roman"/>
          <w:sz w:val="24"/>
          <w:szCs w:val="24"/>
        </w:rPr>
        <w:t>.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ins w:id="17" w:author="Tarek Loubani" w:date="2018-01-09T23:37:39Z">
        <w:r>
          <w:rPr>
            <w:rFonts w:cs="Times New Roman" w:ascii="Times New Roman" w:hAnsi="Times New Roman"/>
            <w:sz w:val="24"/>
            <w:szCs w:val="24"/>
          </w:rPr>
          <w:t>Experimental Oximeter</w:t>
        </w:r>
      </w:ins>
    </w:p>
    <w:p>
      <w:pPr>
        <w:pStyle w:val="Normal"/>
        <w:rPr/>
      </w:pPr>
      <w:ins w:id="18" w:author="Tarek Loubani" w:date="2018-01-09T23:37:39Z">
        <w:r>
          <w:rPr>
            <w:rFonts w:cs="Times New Roman" w:ascii="Times New Roman" w:hAnsi="Times New Roman"/>
            <w:sz w:val="24"/>
            <w:szCs w:val="24"/>
          </w:rPr>
          <w:t>The experimental oximeter will be manufactured by the research team</w:t>
        </w:r>
      </w:ins>
      <w:ins w:id="19" w:author="Tarek Loubani" w:date="2018-01-10T01:21:36Z">
        <w:r>
          <w:rPr>
            <w:rFonts w:cs="Times New Roman" w:ascii="Times New Roman" w:hAnsi="Times New Roman"/>
            <w:sz w:val="24"/>
            <w:szCs w:val="24"/>
          </w:rPr>
          <w:t xml:space="preserve"> </w:t>
        </w:r>
      </w:ins>
      <w:ins w:id="20" w:author="Tarek Loubani" w:date="2018-01-10T01:21:36Z">
        <w:r>
          <w:rPr>
            <w:rFonts w:cs="Times New Roman" w:ascii="Times New Roman" w:hAnsi="Times New Roman"/>
            <w:sz w:val="24"/>
            <w:szCs w:val="24"/>
          </w:rPr>
          <w:t xml:space="preserve">in London, Ontario under </w:t>
        </w:r>
      </w:ins>
      <w:ins w:id="21" w:author="Tarek Loubani" w:date="2018-01-10T01:21:36Z">
        <w:r>
          <w:rPr>
            <w:rFonts w:eastAsia="Calibri" w:cs="Times New Roman" w:ascii="Times New Roman" w:hAnsi="Times New Roman" w:eastAsiaTheme="minorHAnsi"/>
            <w:color w:val="00000A"/>
            <w:kern w:val="0"/>
            <w:sz w:val="24"/>
            <w:szCs w:val="24"/>
            <w:lang w:val="en-US" w:eastAsia="en-US" w:bidi="ar-SA"/>
          </w:rPr>
          <w:t>the</w:t>
        </w:r>
      </w:ins>
      <w:ins w:id="22" w:author="Tarek Loubani" w:date="2018-01-10T01:21:36Z">
        <w:r>
          <w:rPr>
            <w:rFonts w:cs="Times New Roman" w:ascii="Times New Roman" w:hAnsi="Times New Roman"/>
            <w:sz w:val="24"/>
            <w:szCs w:val="24"/>
          </w:rPr>
          <w:t xml:space="preserve"> supervision of Glia Inc</w:t>
        </w:r>
      </w:ins>
      <w:ins w:id="23" w:author="Tarek Loubani" w:date="2018-01-10T01:22:00Z">
        <w:r>
          <w:rPr>
            <w:rFonts w:cs="Times New Roman" w:ascii="Times New Roman" w:hAnsi="Times New Roman"/>
            <w:sz w:val="24"/>
            <w:szCs w:val="24"/>
          </w:rPr>
          <w:t>. (</w:t>
        </w:r>
      </w:ins>
      <w:ins w:id="24" w:author="Tarek Loubani" w:date="2018-01-10T01:23:52Z">
        <w:r>
          <w:rPr>
            <w:rFonts w:cs="Times New Roman" w:ascii="Times New Roman" w:hAnsi="Times New Roman"/>
            <w:sz w:val="24"/>
            <w:szCs w:val="24"/>
          </w:rPr>
          <w:t>Corporation #</w:t>
        </w:r>
      </w:ins>
      <w:ins w:id="25" w:author="Tarek Loubani" w:date="2018-01-10T01:24:05Z">
        <w:r>
          <w:rPr>
            <w:rFonts w:cs="Times New Roman" w:ascii="Times New Roman" w:hAnsi="Times New Roman"/>
            <w:sz w:val="24"/>
            <w:szCs w:val="24"/>
          </w:rPr>
          <w:t>924742-4; HC Company ID #141507)</w:t>
        </w:r>
      </w:ins>
      <w:ins w:id="26" w:author="Tarek Loubani" w:date="2018-01-09T23:37:39Z">
        <w:r>
          <w:rPr>
            <w:rFonts w:cs="Times New Roman" w:ascii="Times New Roman" w:hAnsi="Times New Roman"/>
            <w:sz w:val="24"/>
            <w:szCs w:val="24"/>
          </w:rPr>
          <w:t>. A bill of materials can be found in Table 2. The oximeter has not been granted authorization for use in Canada.</w:t>
        </w:r>
      </w:ins>
    </w:p>
    <w:tbl>
      <w:tblPr>
        <w:tblStyle w:val="TableGrid"/>
        <w:tblW w:w="9355" w:type="dxa"/>
        <w:jc w:val="left"/>
        <w:tblInd w:w="0" w:type="dxa"/>
        <w:tblCellMar>
          <w:top w:w="0" w:type="dxa"/>
          <w:left w:w="103" w:type="dxa"/>
          <w:bottom w:w="0" w:type="dxa"/>
          <w:right w:w="108" w:type="dxa"/>
        </w:tblCellMar>
        <w:tblLook w:noVBand="1" w:val="04a0" w:noHBand="0" w:lastColumn="0" w:firstColumn="1" w:lastRow="0" w:firstRow="1"/>
      </w:tblPr>
      <w:tblGrid>
        <w:gridCol w:w="2632"/>
        <w:gridCol w:w="1938"/>
        <w:gridCol w:w="4075"/>
        <w:gridCol w:w="709"/>
      </w:tblGrid>
      <w:tr>
        <w:trPr>
          <w:ins w:id="2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28" w:author="Tarek Loubani" w:date="2018-01-09T23:37:39Z">
              <w:r>
                <w:rPr>
                  <w:rFonts w:eastAsia="Times New Roman" w:cs="Times New Roman" w:ascii="Times New Roman" w:hAnsi="Times New Roman"/>
                  <w:color w:val="000000"/>
                  <w:sz w:val="24"/>
                  <w:szCs w:val="24"/>
                </w:rPr>
                <w:t>Mfr. #</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29" w:author="Tarek Loubani" w:date="2018-01-09T23:37:39Z">
              <w:r>
                <w:rPr>
                  <w:rFonts w:eastAsia="Times New Roman" w:cs="Times New Roman" w:ascii="Times New Roman" w:hAnsi="Times New Roman"/>
                  <w:color w:val="000000"/>
                  <w:sz w:val="24"/>
                  <w:szCs w:val="24"/>
                </w:rPr>
                <w:t>Manufacturer</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0" w:author="Tarek Loubani" w:date="2018-01-09T23:37:39Z">
              <w:r>
                <w:rPr>
                  <w:rFonts w:eastAsia="Times New Roman" w:cs="Times New Roman" w:ascii="Times New Roman" w:hAnsi="Times New Roman"/>
                  <w:color w:val="000000"/>
                  <w:sz w:val="24"/>
                  <w:szCs w:val="24"/>
                </w:rPr>
                <w:t>Description</w:t>
              </w:r>
            </w:ins>
          </w:p>
        </w:tc>
        <w:tc>
          <w:tcPr>
            <w:tcW w:w="709"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1" w:author="Tarek Loubani" w:date="2018-01-09T23:37:39Z">
              <w:r>
                <w:rPr>
                  <w:rFonts w:eastAsia="Times New Roman" w:cs="Times New Roman" w:ascii="Times New Roman" w:hAnsi="Times New Roman"/>
                  <w:color w:val="000000"/>
                  <w:sz w:val="24"/>
                  <w:szCs w:val="24"/>
                </w:rPr>
                <w:t>Order Qty.</w:t>
              </w:r>
            </w:ins>
          </w:p>
        </w:tc>
      </w:tr>
      <w:tr>
        <w:trPr>
          <w:ins w:id="3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3" w:author="Tarek Loubani" w:date="2018-01-09T23:37:39Z">
              <w:r>
                <w:rPr>
                  <w:rFonts w:eastAsia="Times New Roman" w:cs="Times New Roman" w:ascii="Times New Roman" w:hAnsi="Times New Roman"/>
                  <w:color w:val="000000"/>
                  <w:sz w:val="24"/>
                  <w:szCs w:val="24"/>
                </w:rPr>
                <w:t>VJ0603V105MXQCW1BC</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4"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5" w:author="Tarek Loubani" w:date="2018-01-09T23:37:39Z">
              <w:r>
                <w:rPr>
                  <w:rFonts w:eastAsia="Times New Roman" w:cs="Times New Roman" w:ascii="Times New Roman" w:hAnsi="Times New Roman"/>
                  <w:color w:val="000000"/>
                  <w:sz w:val="24"/>
                  <w:szCs w:val="24"/>
                </w:rPr>
                <w:t>Multilayer Ceramic Capacitors MLCC - SMD/SMT 0603 1uF 10volts Y5V 20%</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36" w:author="Tarek Loubani" w:date="2018-01-09T23:37:39Z">
              <w:r>
                <w:rPr>
                  <w:rFonts w:eastAsia="Times New Roman" w:cs="Times New Roman" w:ascii="Times New Roman" w:hAnsi="Times New Roman"/>
                  <w:color w:val="000000"/>
                  <w:sz w:val="24"/>
                  <w:szCs w:val="24"/>
                </w:rPr>
                <w:t>9</w:t>
              </w:r>
            </w:ins>
          </w:p>
        </w:tc>
      </w:tr>
      <w:tr>
        <w:trPr>
          <w:ins w:id="3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8" w:author="Tarek Loubani" w:date="2018-01-09T23:37:39Z">
              <w:r>
                <w:rPr>
                  <w:rFonts w:eastAsia="Times New Roman" w:cs="Times New Roman" w:ascii="Times New Roman" w:hAnsi="Times New Roman"/>
                  <w:color w:val="000000"/>
                  <w:sz w:val="24"/>
                  <w:szCs w:val="24"/>
                </w:rPr>
                <w:t>GRM188R60J475KE19D</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39" w:author="Tarek Loubani" w:date="2018-01-09T23:37:39Z">
              <w:r>
                <w:rPr>
                  <w:rFonts w:eastAsia="Times New Roman" w:cs="Times New Roman" w:ascii="Times New Roman" w:hAnsi="Times New Roman"/>
                  <w:color w:val="000000"/>
                  <w:sz w:val="24"/>
                  <w:szCs w:val="24"/>
                </w:rPr>
                <w:t>Murata</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40" w:author="Tarek Loubani" w:date="2018-01-09T23:37:39Z">
              <w:r>
                <w:rPr>
                  <w:rFonts w:eastAsia="Times New Roman" w:cs="Times New Roman" w:ascii="Times New Roman" w:hAnsi="Times New Roman"/>
                  <w:color w:val="000000"/>
                  <w:sz w:val="24"/>
                  <w:szCs w:val="24"/>
                </w:rPr>
                <w:t>Multilayer Ceramic Capacitors MLCC - SMD/SMT 0603 4.7uF 6.3volts X5R 10%</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41" w:author="Tarek Loubani" w:date="2018-01-09T23:37:39Z">
              <w:r>
                <w:rPr>
                  <w:rFonts w:eastAsia="Times New Roman" w:cs="Times New Roman" w:ascii="Times New Roman" w:hAnsi="Times New Roman"/>
                  <w:color w:val="000000"/>
                  <w:sz w:val="24"/>
                  <w:szCs w:val="24"/>
                </w:rPr>
                <w:t>2</w:t>
              </w:r>
            </w:ins>
          </w:p>
        </w:tc>
      </w:tr>
      <w:tr>
        <w:trPr>
          <w:ins w:id="4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43" w:author="Tarek Loubani" w:date="2018-01-09T23:37:39Z">
              <w:r>
                <w:rPr>
                  <w:rFonts w:eastAsia="Times New Roman" w:cs="Times New Roman" w:ascii="Times New Roman" w:hAnsi="Times New Roman"/>
                  <w:color w:val="000000"/>
                  <w:sz w:val="24"/>
                  <w:szCs w:val="24"/>
                </w:rPr>
                <w:t>06036D106MAT2A</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44" w:author="Tarek Loubani" w:date="2018-01-09T23:37:39Z">
              <w:r>
                <w:rPr>
                  <w:rFonts w:eastAsia="Times New Roman" w:cs="Times New Roman" w:ascii="Times New Roman" w:hAnsi="Times New Roman"/>
                  <w:color w:val="000000"/>
                  <w:sz w:val="24"/>
                  <w:szCs w:val="24"/>
                </w:rPr>
                <w:t>AVX</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45" w:author="Tarek Loubani" w:date="2018-01-09T23:37:39Z">
              <w:r>
                <w:rPr>
                  <w:rFonts w:eastAsia="Times New Roman" w:cs="Times New Roman" w:ascii="Times New Roman" w:hAnsi="Times New Roman"/>
                  <w:color w:val="000000"/>
                  <w:sz w:val="24"/>
                  <w:szCs w:val="24"/>
                </w:rPr>
                <w:t>Multilayer Ceramic Capacitors MLCC - SMD/SMT 6.3V 10uF X5R 0603 20% Tol HIGH CV</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46" w:author="Tarek Loubani" w:date="2018-01-09T23:37:39Z">
              <w:r>
                <w:rPr>
                  <w:rFonts w:eastAsia="Times New Roman" w:cs="Times New Roman" w:ascii="Times New Roman" w:hAnsi="Times New Roman"/>
                  <w:color w:val="000000"/>
                  <w:sz w:val="24"/>
                  <w:szCs w:val="24"/>
                </w:rPr>
                <w:t>2</w:t>
              </w:r>
            </w:ins>
          </w:p>
        </w:tc>
      </w:tr>
      <w:tr>
        <w:trPr>
          <w:ins w:id="4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48" w:author="Tarek Loubani" w:date="2018-01-09T23:37:39Z">
              <w:r>
                <w:rPr>
                  <w:rFonts w:eastAsia="Times New Roman" w:cs="Times New Roman" w:ascii="Times New Roman" w:hAnsi="Times New Roman"/>
                  <w:color w:val="000000"/>
                  <w:sz w:val="24"/>
                  <w:szCs w:val="24"/>
                </w:rPr>
                <w:t>VJ0603Y104JXJPW1BC</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49"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50" w:author="Tarek Loubani" w:date="2018-01-09T23:37:39Z">
              <w:r>
                <w:rPr>
                  <w:rFonts w:eastAsia="Times New Roman" w:cs="Times New Roman" w:ascii="Times New Roman" w:hAnsi="Times New Roman"/>
                  <w:color w:val="000000"/>
                  <w:sz w:val="24"/>
                  <w:szCs w:val="24"/>
                </w:rPr>
                <w:t>Multilayer Ceramic Capacitors MLCC - SMD/SMT 0603 0.1uF 16volts X7R 5%</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51" w:author="Tarek Loubani" w:date="2018-01-09T23:37:39Z">
              <w:r>
                <w:rPr>
                  <w:rFonts w:eastAsia="Times New Roman" w:cs="Times New Roman" w:ascii="Times New Roman" w:hAnsi="Times New Roman"/>
                  <w:color w:val="000000"/>
                  <w:sz w:val="24"/>
                  <w:szCs w:val="24"/>
                </w:rPr>
                <w:t>4</w:t>
              </w:r>
            </w:ins>
          </w:p>
        </w:tc>
      </w:tr>
      <w:tr>
        <w:trPr>
          <w:ins w:id="5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53" w:author="Tarek Loubani" w:date="2018-01-09T23:37:39Z">
              <w:r>
                <w:rPr>
                  <w:rFonts w:eastAsia="Times New Roman" w:cs="Times New Roman" w:ascii="Times New Roman" w:hAnsi="Times New Roman"/>
                  <w:color w:val="000000"/>
                  <w:sz w:val="24"/>
                  <w:szCs w:val="24"/>
                </w:rPr>
                <w:t>MCP1700T-3002E/TT</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54"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55" w:author="Tarek Loubani" w:date="2018-01-09T23:37:39Z">
              <w:r>
                <w:rPr>
                  <w:rFonts w:eastAsia="Times New Roman" w:cs="Times New Roman" w:ascii="Times New Roman" w:hAnsi="Times New Roman"/>
                  <w:color w:val="000000"/>
                  <w:sz w:val="24"/>
                  <w:szCs w:val="24"/>
                </w:rPr>
                <w:t>LDO Voltage Regulators 250mA Adj LDO 2%</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56" w:author="Tarek Loubani" w:date="2018-01-09T23:37:39Z">
              <w:r>
                <w:rPr>
                  <w:rFonts w:eastAsia="Times New Roman" w:cs="Times New Roman" w:ascii="Times New Roman" w:hAnsi="Times New Roman"/>
                  <w:color w:val="000000"/>
                  <w:sz w:val="24"/>
                  <w:szCs w:val="24"/>
                </w:rPr>
                <w:t>1</w:t>
              </w:r>
            </w:ins>
          </w:p>
        </w:tc>
      </w:tr>
      <w:tr>
        <w:trPr>
          <w:ins w:id="5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58" w:author="Tarek Loubani" w:date="2018-01-09T23:37:39Z">
              <w:r>
                <w:rPr>
                  <w:rFonts w:eastAsia="Times New Roman" w:cs="Times New Roman" w:ascii="Times New Roman" w:hAnsi="Times New Roman"/>
                  <w:color w:val="000000"/>
                  <w:sz w:val="24"/>
                  <w:szCs w:val="24"/>
                </w:rPr>
                <w:t>CRCW06032K00FKEA</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59"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60" w:author="Tarek Loubani" w:date="2018-01-09T23:37:39Z">
              <w:r>
                <w:rPr>
                  <w:rFonts w:eastAsia="Times New Roman" w:cs="Times New Roman" w:ascii="Times New Roman" w:hAnsi="Times New Roman"/>
                  <w:color w:val="000000"/>
                  <w:sz w:val="24"/>
                  <w:szCs w:val="24"/>
                </w:rPr>
                <w:t>Thick Film Resistors - SMD 1/10watt 2.0Kohms 1%</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61" w:author="Tarek Loubani" w:date="2018-01-09T23:37:39Z">
              <w:r>
                <w:rPr>
                  <w:rFonts w:eastAsia="Times New Roman" w:cs="Times New Roman" w:ascii="Times New Roman" w:hAnsi="Times New Roman"/>
                  <w:color w:val="000000"/>
                  <w:sz w:val="24"/>
                  <w:szCs w:val="24"/>
                </w:rPr>
                <w:t>1</w:t>
              </w:r>
            </w:ins>
          </w:p>
        </w:tc>
      </w:tr>
      <w:tr>
        <w:trPr>
          <w:ins w:id="6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63" w:author="Tarek Loubani" w:date="2018-01-09T23:37:39Z">
              <w:r>
                <w:rPr>
                  <w:rFonts w:eastAsia="Times New Roman" w:cs="Times New Roman" w:ascii="Times New Roman" w:hAnsi="Times New Roman"/>
                  <w:color w:val="000000"/>
                  <w:sz w:val="24"/>
                  <w:szCs w:val="24"/>
                </w:rPr>
                <w:t>CRCW0603590KFKEA</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64"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65" w:author="Tarek Loubani" w:date="2018-01-09T23:37:39Z">
              <w:r>
                <w:rPr>
                  <w:rFonts w:eastAsia="Times New Roman" w:cs="Times New Roman" w:ascii="Times New Roman" w:hAnsi="Times New Roman"/>
                  <w:color w:val="000000"/>
                  <w:sz w:val="24"/>
                  <w:szCs w:val="24"/>
                </w:rPr>
                <w:t>Thick Film Resistors - SMD 1/10watt 590Kohms 1%</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66" w:author="Tarek Loubani" w:date="2018-01-09T23:37:39Z">
              <w:r>
                <w:rPr>
                  <w:rFonts w:eastAsia="Times New Roman" w:cs="Times New Roman" w:ascii="Times New Roman" w:hAnsi="Times New Roman"/>
                  <w:color w:val="000000"/>
                  <w:sz w:val="24"/>
                  <w:szCs w:val="24"/>
                </w:rPr>
                <w:t>1</w:t>
              </w:r>
            </w:ins>
          </w:p>
        </w:tc>
      </w:tr>
      <w:tr>
        <w:trPr>
          <w:ins w:id="6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68" w:author="Tarek Loubani" w:date="2018-01-09T23:37:39Z">
              <w:r>
                <w:rPr>
                  <w:rFonts w:eastAsia="Times New Roman" w:cs="Times New Roman" w:ascii="Times New Roman" w:hAnsi="Times New Roman"/>
                  <w:color w:val="000000"/>
                  <w:sz w:val="24"/>
                  <w:szCs w:val="24"/>
                </w:rPr>
                <w:t>CRCW02011M00FKED</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69" w:author="Tarek Loubani" w:date="2018-01-09T23:37:39Z">
              <w:r>
                <w:rPr>
                  <w:rFonts w:eastAsia="Times New Roman" w:cs="Times New Roman" w:ascii="Times New Roman" w:hAnsi="Times New Roman"/>
                  <w:color w:val="000000"/>
                  <w:sz w:val="24"/>
                  <w:szCs w:val="24"/>
                </w:rPr>
                <w:t>Vishay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70" w:author="Tarek Loubani" w:date="2018-01-09T23:37:39Z">
              <w:r>
                <w:rPr>
                  <w:rFonts w:eastAsia="Times New Roman" w:cs="Times New Roman" w:ascii="Times New Roman" w:hAnsi="Times New Roman"/>
                  <w:color w:val="000000"/>
                  <w:sz w:val="24"/>
                  <w:szCs w:val="24"/>
                </w:rPr>
                <w:t>Thick Film Resistors - SMD 1/20watt 1Mohms 1% 100ppm</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71" w:author="Tarek Loubani" w:date="2018-01-09T23:37:39Z">
              <w:r>
                <w:rPr>
                  <w:rFonts w:eastAsia="Times New Roman" w:cs="Times New Roman" w:ascii="Times New Roman" w:hAnsi="Times New Roman"/>
                  <w:color w:val="000000"/>
                  <w:sz w:val="24"/>
                  <w:szCs w:val="24"/>
                </w:rPr>
                <w:t>3</w:t>
              </w:r>
            </w:ins>
          </w:p>
        </w:tc>
      </w:tr>
      <w:tr>
        <w:trPr>
          <w:ins w:id="7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73" w:author="Tarek Loubani" w:date="2018-01-09T23:37:39Z">
              <w:r>
                <w:rPr>
                  <w:rFonts w:eastAsia="Times New Roman" w:cs="Times New Roman" w:ascii="Times New Roman" w:hAnsi="Times New Roman"/>
                  <w:color w:val="000000"/>
                  <w:sz w:val="24"/>
                  <w:szCs w:val="24"/>
                </w:rPr>
                <w:t>FSMSM</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74"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75" w:author="Tarek Loubani" w:date="2018-01-09T23:37:39Z">
              <w:r>
                <w:rPr>
                  <w:rFonts w:eastAsia="Times New Roman" w:cs="Times New Roman" w:ascii="Times New Roman" w:hAnsi="Times New Roman"/>
                  <w:color w:val="000000"/>
                  <w:sz w:val="24"/>
                  <w:szCs w:val="24"/>
                </w:rPr>
                <w:t>Tactile Switches 3.5X6 SMT TACT TACT SWITCH</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76" w:author="Tarek Loubani" w:date="2018-01-09T23:37:39Z">
              <w:r>
                <w:rPr>
                  <w:rFonts w:eastAsia="Times New Roman" w:cs="Times New Roman" w:ascii="Times New Roman" w:hAnsi="Times New Roman"/>
                  <w:color w:val="000000"/>
                  <w:sz w:val="24"/>
                  <w:szCs w:val="24"/>
                </w:rPr>
                <w:t>2</w:t>
              </w:r>
            </w:ins>
          </w:p>
        </w:tc>
      </w:tr>
      <w:tr>
        <w:trPr>
          <w:ins w:id="7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78" w:author="Tarek Loubani" w:date="2018-01-09T23:37:39Z">
              <w:r>
                <w:rPr>
                  <w:rFonts w:eastAsia="Times New Roman" w:cs="Times New Roman" w:ascii="Times New Roman" w:hAnsi="Times New Roman"/>
                  <w:color w:val="000000"/>
                  <w:sz w:val="24"/>
                  <w:szCs w:val="24"/>
                </w:rPr>
                <w:t>MCP1640T-I/CHY</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79" w:author="Tarek Loubani" w:date="2018-01-09T23:37:39Z">
              <w:r>
                <w:rPr>
                  <w:rFonts w:eastAsia="Times New Roman" w:cs="Times New Roman" w:ascii="Times New Roman" w:hAnsi="Times New Roman"/>
                  <w:color w:val="000000"/>
                  <w:sz w:val="24"/>
                  <w:szCs w:val="24"/>
                </w:rPr>
                <w:t>Microchip</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80" w:author="Tarek Loubani" w:date="2018-01-09T23:37:39Z">
              <w:r>
                <w:rPr>
                  <w:rFonts w:eastAsia="Times New Roman" w:cs="Times New Roman" w:ascii="Times New Roman" w:hAnsi="Times New Roman"/>
                  <w:color w:val="000000"/>
                  <w:sz w:val="24"/>
                  <w:szCs w:val="24"/>
                </w:rPr>
                <w:t>Voltage Regulators - Switching Regulators 500 kHz 300 mA Syn. PWM/PFM enabled</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81" w:author="Tarek Loubani" w:date="2018-01-09T23:37:39Z">
              <w:r>
                <w:rPr>
                  <w:rFonts w:eastAsia="Times New Roman" w:cs="Times New Roman" w:ascii="Times New Roman" w:hAnsi="Times New Roman"/>
                  <w:color w:val="000000"/>
                  <w:sz w:val="24"/>
                  <w:szCs w:val="24"/>
                </w:rPr>
                <w:t>1</w:t>
              </w:r>
            </w:ins>
          </w:p>
        </w:tc>
      </w:tr>
      <w:tr>
        <w:trPr>
          <w:ins w:id="8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83" w:author="Tarek Loubani" w:date="2018-01-09T23:37:39Z">
              <w:r>
                <w:rPr>
                  <w:rFonts w:eastAsia="Times New Roman" w:cs="Times New Roman" w:ascii="Times New Roman" w:hAnsi="Times New Roman"/>
                  <w:color w:val="000000"/>
                  <w:sz w:val="24"/>
                  <w:szCs w:val="24"/>
                </w:rPr>
                <w:t>AT-2440-TWT-R</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84" w:author="Tarek Loubani" w:date="2018-01-09T23:37:39Z">
              <w:r>
                <w:rPr>
                  <w:rFonts w:eastAsia="Times New Roman" w:cs="Times New Roman" w:ascii="Times New Roman" w:hAnsi="Times New Roman"/>
                  <w:color w:val="000000"/>
                  <w:sz w:val="24"/>
                  <w:szCs w:val="24"/>
                </w:rPr>
                <w:t>PUI Audio</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85" w:author="Tarek Loubani" w:date="2018-01-09T23:37:39Z">
              <w:r>
                <w:rPr>
                  <w:rFonts w:eastAsia="Times New Roman" w:cs="Times New Roman" w:ascii="Times New Roman" w:hAnsi="Times New Roman"/>
                  <w:color w:val="000000"/>
                  <w:sz w:val="24"/>
                  <w:szCs w:val="24"/>
                </w:rPr>
                <w:t>Speakers &amp; Transducers 3V 80dBA 4000Hz</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86" w:author="Tarek Loubani" w:date="2018-01-09T23:37:39Z">
              <w:r>
                <w:rPr>
                  <w:rFonts w:eastAsia="Times New Roman" w:cs="Times New Roman" w:ascii="Times New Roman" w:hAnsi="Times New Roman"/>
                  <w:color w:val="000000"/>
                  <w:sz w:val="24"/>
                  <w:szCs w:val="24"/>
                </w:rPr>
                <w:t>1</w:t>
              </w:r>
            </w:ins>
          </w:p>
        </w:tc>
      </w:tr>
      <w:tr>
        <w:trPr>
          <w:ins w:id="8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88" w:author="Tarek Loubani" w:date="2018-01-09T23:37:39Z">
              <w:r>
                <w:rPr>
                  <w:rFonts w:eastAsia="Times New Roman" w:cs="Times New Roman" w:ascii="Times New Roman" w:hAnsi="Times New Roman"/>
                  <w:color w:val="000000"/>
                  <w:sz w:val="24"/>
                  <w:szCs w:val="24"/>
                </w:rPr>
                <w:t>744028004</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89" w:author="Tarek Loubani" w:date="2018-01-09T23:37:39Z">
              <w:r>
                <w:rPr>
                  <w:rFonts w:eastAsia="Times New Roman" w:cs="Times New Roman" w:ascii="Times New Roman" w:hAnsi="Times New Roman"/>
                  <w:color w:val="000000"/>
                  <w:sz w:val="24"/>
                  <w:szCs w:val="24"/>
                </w:rPr>
                <w:t>Wurth Electronics</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90" w:author="Tarek Loubani" w:date="2018-01-09T23:37:39Z">
              <w:r>
                <w:rPr>
                  <w:rFonts w:eastAsia="Times New Roman" w:cs="Times New Roman" w:ascii="Times New Roman" w:hAnsi="Times New Roman"/>
                  <w:color w:val="000000"/>
                  <w:sz w:val="24"/>
                  <w:szCs w:val="24"/>
                </w:rPr>
                <w:t>Fixed Inductors WE-TPC 2811 4.7uH .85A .265Ohm</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91" w:author="Tarek Loubani" w:date="2018-01-09T23:37:39Z">
              <w:r>
                <w:rPr>
                  <w:rFonts w:eastAsia="Times New Roman" w:cs="Times New Roman" w:ascii="Times New Roman" w:hAnsi="Times New Roman"/>
                  <w:color w:val="000000"/>
                  <w:sz w:val="24"/>
                  <w:szCs w:val="24"/>
                </w:rPr>
                <w:t>1</w:t>
              </w:r>
            </w:ins>
          </w:p>
        </w:tc>
      </w:tr>
      <w:tr>
        <w:trPr>
          <w:ins w:id="9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93" w:author="Tarek Loubani" w:date="2018-01-09T23:37:39Z">
              <w:r>
                <w:rPr>
                  <w:rFonts w:eastAsia="Times New Roman" w:cs="Times New Roman" w:ascii="Times New Roman" w:hAnsi="Times New Roman"/>
                  <w:color w:val="000000"/>
                  <w:sz w:val="24"/>
                  <w:szCs w:val="24"/>
                </w:rPr>
                <w:t>STM32F030F4P6</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94" w:author="Tarek Loubani" w:date="2018-01-09T23:37:39Z">
              <w:r>
                <w:rPr>
                  <w:rFonts w:eastAsia="Times New Roman" w:cs="Times New Roman" w:ascii="Times New Roman" w:hAnsi="Times New Roman"/>
                  <w:color w:val="000000"/>
                  <w:sz w:val="24"/>
                  <w:szCs w:val="24"/>
                </w:rPr>
                <w:t>STMicroelectronics</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95" w:author="Tarek Loubani" w:date="2018-01-09T23:37:39Z">
              <w:r>
                <w:rPr>
                  <w:rFonts w:eastAsia="Times New Roman" w:cs="Times New Roman" w:ascii="Times New Roman" w:hAnsi="Times New Roman"/>
                  <w:color w:val="000000"/>
                  <w:sz w:val="24"/>
                  <w:szCs w:val="24"/>
                </w:rPr>
                <w:t>ARM Microcontrollers - MCU Value-Line ARM MCU 16kB 48 MHz</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96" w:author="Tarek Loubani" w:date="2018-01-09T23:37:39Z">
              <w:r>
                <w:rPr>
                  <w:rFonts w:eastAsia="Times New Roman" w:cs="Times New Roman" w:ascii="Times New Roman" w:hAnsi="Times New Roman"/>
                  <w:color w:val="000000"/>
                  <w:sz w:val="24"/>
                  <w:szCs w:val="24"/>
                </w:rPr>
                <w:t>1</w:t>
              </w:r>
            </w:ins>
          </w:p>
        </w:tc>
      </w:tr>
      <w:tr>
        <w:trPr>
          <w:ins w:id="9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98" w:author="Tarek Loubani" w:date="2018-01-09T23:37:39Z">
              <w:r>
                <w:rPr>
                  <w:rFonts w:eastAsia="Times New Roman" w:cs="Times New Roman" w:ascii="Times New Roman" w:hAnsi="Times New Roman"/>
                  <w:color w:val="000000"/>
                  <w:sz w:val="24"/>
                  <w:szCs w:val="24"/>
                </w:rPr>
                <w:t>3-1734592-0</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99" w:author="Tarek Loubani" w:date="2018-01-09T23:37:39Z">
              <w:r>
                <w:rPr>
                  <w:rFonts w:eastAsia="Times New Roman" w:cs="Times New Roman" w:ascii="Times New Roman" w:hAnsi="Times New Roman"/>
                  <w:color w:val="000000"/>
                  <w:sz w:val="24"/>
                  <w:szCs w:val="24"/>
                </w:rPr>
                <w:t>TE Connectivity</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00" w:author="Tarek Loubani" w:date="2018-01-09T23:37:39Z">
              <w:r>
                <w:rPr>
                  <w:rFonts w:eastAsia="Times New Roman" w:cs="Times New Roman" w:ascii="Times New Roman" w:hAnsi="Times New Roman"/>
                  <w:color w:val="000000"/>
                  <w:sz w:val="24"/>
                  <w:szCs w:val="24"/>
                </w:rPr>
                <w:t>FFC &amp; FPC Connectors 0.5mm PITCH B/C 30P</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01" w:author="Tarek Loubani" w:date="2018-01-09T23:37:39Z">
              <w:r>
                <w:rPr>
                  <w:rFonts w:eastAsia="Times New Roman" w:cs="Times New Roman" w:ascii="Times New Roman" w:hAnsi="Times New Roman"/>
                  <w:color w:val="000000"/>
                  <w:sz w:val="24"/>
                  <w:szCs w:val="24"/>
                </w:rPr>
                <w:t>1</w:t>
              </w:r>
            </w:ins>
          </w:p>
        </w:tc>
      </w:tr>
      <w:tr>
        <w:trPr>
          <w:ins w:id="10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03" w:author="Tarek Loubani" w:date="2018-01-09T23:37:39Z">
              <w:r>
                <w:rPr>
                  <w:rFonts w:eastAsia="Times New Roman" w:cs="Times New Roman" w:ascii="Times New Roman" w:hAnsi="Times New Roman"/>
                  <w:color w:val="000000"/>
                  <w:sz w:val="24"/>
                  <w:szCs w:val="24"/>
                </w:rPr>
                <w:t>XG8S-0231</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04" w:author="Tarek Loubani" w:date="2018-01-09T23:37:39Z">
              <w:r>
                <w:rPr>
                  <w:rFonts w:eastAsia="Times New Roman" w:cs="Times New Roman" w:ascii="Times New Roman" w:hAnsi="Times New Roman"/>
                  <w:color w:val="000000"/>
                  <w:sz w:val="24"/>
                  <w:szCs w:val="24"/>
                </w:rPr>
                <w:t>Omron</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05" w:author="Tarek Loubani" w:date="2018-01-09T23:37:39Z">
              <w:r>
                <w:rPr>
                  <w:rFonts w:eastAsia="Times New Roman" w:cs="Times New Roman" w:ascii="Times New Roman" w:hAnsi="Times New Roman"/>
                  <w:color w:val="000000"/>
                  <w:sz w:val="24"/>
                  <w:szCs w:val="24"/>
                </w:rPr>
                <w:t>Headers &amp; Wire Housings Connector</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06" w:author="Tarek Loubani" w:date="2018-01-09T23:37:39Z">
              <w:r>
                <w:rPr>
                  <w:rFonts w:eastAsia="Times New Roman" w:cs="Times New Roman" w:ascii="Times New Roman" w:hAnsi="Times New Roman"/>
                  <w:color w:val="000000"/>
                  <w:sz w:val="24"/>
                  <w:szCs w:val="24"/>
                </w:rPr>
                <w:t>25</w:t>
              </w:r>
            </w:ins>
          </w:p>
        </w:tc>
      </w:tr>
      <w:tr>
        <w:trPr>
          <w:ins w:id="10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08" w:author="Tarek Loubani" w:date="2018-01-09T23:37:39Z">
              <w:r>
                <w:rPr>
                  <w:rFonts w:eastAsia="Times New Roman" w:cs="Times New Roman" w:ascii="Times New Roman" w:hAnsi="Times New Roman"/>
                  <w:color w:val="000000"/>
                  <w:sz w:val="24"/>
                  <w:szCs w:val="24"/>
                </w:rPr>
                <w:t>SML-LX0603SRW-TR</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09"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10" w:author="Tarek Loubani" w:date="2018-01-09T23:37:39Z">
              <w:r>
                <w:rPr>
                  <w:rFonts w:eastAsia="Times New Roman" w:cs="Times New Roman" w:ascii="Times New Roman" w:hAnsi="Times New Roman"/>
                  <w:color w:val="000000"/>
                  <w:sz w:val="24"/>
                  <w:szCs w:val="24"/>
                </w:rPr>
                <w:t>Standard LEDs - SMD Super Red, 660nm 1.7V, 45mcd</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11" w:author="Tarek Loubani" w:date="2018-01-09T23:37:39Z">
              <w:r>
                <w:rPr>
                  <w:rFonts w:eastAsia="Times New Roman" w:cs="Times New Roman" w:ascii="Times New Roman" w:hAnsi="Times New Roman"/>
                  <w:color w:val="000000"/>
                  <w:sz w:val="24"/>
                  <w:szCs w:val="24"/>
                </w:rPr>
                <w:t>1</w:t>
              </w:r>
            </w:ins>
          </w:p>
        </w:tc>
      </w:tr>
      <w:tr>
        <w:trPr>
          <w:ins w:id="11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13" w:author="Tarek Loubani" w:date="2018-01-09T23:37:39Z">
              <w:r>
                <w:rPr>
                  <w:rFonts w:eastAsia="Times New Roman" w:cs="Times New Roman" w:ascii="Times New Roman" w:hAnsi="Times New Roman"/>
                  <w:color w:val="000000"/>
                  <w:sz w:val="24"/>
                  <w:szCs w:val="24"/>
                </w:rPr>
                <w:t>SML-LX0603SYW-TR</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14" w:author="Tarek Loubani" w:date="2018-01-09T23:37:39Z">
              <w:r>
                <w:rPr>
                  <w:rFonts w:eastAsia="Times New Roman" w:cs="Times New Roman" w:ascii="Times New Roman" w:hAnsi="Times New Roman"/>
                  <w:color w:val="000000"/>
                  <w:sz w:val="24"/>
                  <w:szCs w:val="24"/>
                </w:rPr>
                <w:t>Lumex</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15" w:author="Tarek Loubani" w:date="2018-01-09T23:37:39Z">
              <w:r>
                <w:rPr>
                  <w:rFonts w:eastAsia="Times New Roman" w:cs="Times New Roman" w:ascii="Times New Roman" w:hAnsi="Times New Roman"/>
                  <w:color w:val="000000"/>
                  <w:sz w:val="24"/>
                  <w:szCs w:val="24"/>
                </w:rPr>
                <w:t>Standard LEDs - SMD Super Yellow, 590nm 2V, 60mcd</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16" w:author="Tarek Loubani" w:date="2018-01-09T23:37:39Z">
              <w:r>
                <w:rPr>
                  <w:rFonts w:eastAsia="Times New Roman" w:cs="Times New Roman" w:ascii="Times New Roman" w:hAnsi="Times New Roman"/>
                  <w:color w:val="000000"/>
                  <w:sz w:val="24"/>
                  <w:szCs w:val="24"/>
                </w:rPr>
                <w:t>1</w:t>
              </w:r>
            </w:ins>
          </w:p>
        </w:tc>
      </w:tr>
      <w:tr>
        <w:trPr>
          <w:ins w:id="11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18" w:author="Tarek Loubani" w:date="2018-01-09T23:37:39Z">
              <w:r>
                <w:rPr>
                  <w:rFonts w:eastAsia="Times New Roman" w:cs="Times New Roman" w:ascii="Times New Roman" w:hAnsi="Times New Roman"/>
                  <w:color w:val="000000"/>
                  <w:sz w:val="24"/>
                  <w:szCs w:val="24"/>
                </w:rPr>
                <w:t>598-8030-107F</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19" w:author="Tarek Loubani" w:date="2018-01-09T23:37:39Z">
              <w:r>
                <w:rPr>
                  <w:rFonts w:eastAsia="Times New Roman" w:cs="Times New Roman" w:ascii="Times New Roman" w:hAnsi="Times New Roman"/>
                  <w:color w:val="000000"/>
                  <w:sz w:val="24"/>
                  <w:szCs w:val="24"/>
                </w:rPr>
                <w:t>Dialight</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20" w:author="Tarek Loubani" w:date="2018-01-09T23:37:39Z">
              <w:r>
                <w:rPr>
                  <w:rFonts w:eastAsia="Times New Roman" w:cs="Times New Roman" w:ascii="Times New Roman" w:hAnsi="Times New Roman"/>
                  <w:color w:val="000000"/>
                  <w:sz w:val="24"/>
                  <w:szCs w:val="24"/>
                </w:rPr>
                <w:t>Standard LEDs - SMD Orange Water Clr 150mcd 610nm</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21" w:author="Tarek Loubani" w:date="2018-01-09T23:37:39Z">
              <w:r>
                <w:rPr>
                  <w:rFonts w:eastAsia="Times New Roman" w:cs="Times New Roman" w:ascii="Times New Roman" w:hAnsi="Times New Roman"/>
                  <w:color w:val="000000"/>
                  <w:sz w:val="24"/>
                  <w:szCs w:val="24"/>
                </w:rPr>
                <w:t>1</w:t>
              </w:r>
            </w:ins>
          </w:p>
        </w:tc>
      </w:tr>
      <w:tr>
        <w:trPr>
          <w:ins w:id="122"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23" w:author="Tarek Loubani" w:date="2018-01-09T23:37:39Z">
              <w:r>
                <w:rPr>
                  <w:rFonts w:eastAsia="Times New Roman" w:cs="Times New Roman" w:ascii="Times New Roman" w:hAnsi="Times New Roman"/>
                  <w:color w:val="000000"/>
                  <w:sz w:val="24"/>
                  <w:szCs w:val="24"/>
                </w:rPr>
                <w:t>APT1608F3C</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24" w:author="Tarek Loubani" w:date="2018-01-09T23:37:39Z">
              <w:r>
                <w:rPr>
                  <w:rFonts w:eastAsia="Times New Roman" w:cs="Times New Roman" w:ascii="Times New Roman" w:hAnsi="Times New Roman"/>
                  <w:color w:val="000000"/>
                  <w:sz w:val="24"/>
                  <w:szCs w:val="24"/>
                </w:rPr>
                <w:t>Kingbright</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25" w:author="Tarek Loubani" w:date="2018-01-09T23:37:39Z">
              <w:r>
                <w:rPr>
                  <w:rFonts w:eastAsia="Times New Roman" w:cs="Times New Roman" w:ascii="Times New Roman" w:hAnsi="Times New Roman"/>
                  <w:color w:val="000000"/>
                  <w:sz w:val="24"/>
                  <w:szCs w:val="24"/>
                </w:rPr>
                <w:t>Infrared Emitters IR 940nm 120 deg Water Clr 1.2 mW/sr</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26" w:author="Tarek Loubani" w:date="2018-01-09T23:37:39Z">
              <w:r>
                <w:rPr>
                  <w:rFonts w:eastAsia="Times New Roman" w:cs="Times New Roman" w:ascii="Times New Roman" w:hAnsi="Times New Roman"/>
                  <w:color w:val="000000"/>
                  <w:sz w:val="24"/>
                  <w:szCs w:val="24"/>
                </w:rPr>
                <w:t>1</w:t>
              </w:r>
            </w:ins>
          </w:p>
        </w:tc>
      </w:tr>
      <w:tr>
        <w:trPr>
          <w:ins w:id="127" w:author="Alex" w:date="2018-01-09T21:01:00Z"/>
          <w:trHeight w:val="300" w:hRule="atLeast"/>
        </w:trPr>
        <w:tc>
          <w:tcPr>
            <w:tcW w:w="2632"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28" w:author="Tarek Loubani" w:date="2018-01-09T23:37:39Z">
              <w:r>
                <w:rPr>
                  <w:rFonts w:eastAsia="Times New Roman" w:cs="Times New Roman" w:ascii="Times New Roman" w:hAnsi="Times New Roman"/>
                  <w:color w:val="000000"/>
                  <w:sz w:val="24"/>
                  <w:szCs w:val="24"/>
                </w:rPr>
                <w:t>TSL13T</w:t>
              </w:r>
            </w:ins>
          </w:p>
        </w:tc>
        <w:tc>
          <w:tcPr>
            <w:tcW w:w="1938"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29" w:author="Tarek Loubani" w:date="2018-01-09T23:37:39Z">
              <w:r>
                <w:rPr>
                  <w:rFonts w:eastAsia="Times New Roman" w:cs="Times New Roman" w:ascii="Times New Roman" w:hAnsi="Times New Roman"/>
                  <w:color w:val="000000"/>
                  <w:sz w:val="24"/>
                  <w:szCs w:val="24"/>
                </w:rPr>
                <w:t>ams</w:t>
              </w:r>
            </w:ins>
          </w:p>
        </w:tc>
        <w:tc>
          <w:tcPr>
            <w:tcW w:w="4075" w:type="dxa"/>
            <w:tcBorders/>
            <w:shd w:color="auto" w:fill="FFFFFF" w:themeFill="background1" w:val="clear"/>
            <w:tcMar>
              <w:left w:w="103" w:type="dxa"/>
            </w:tcMar>
          </w:tcPr>
          <w:p>
            <w:pPr>
              <w:pStyle w:val="Normal"/>
              <w:spacing w:lineRule="auto" w:line="240" w:before="0" w:after="0"/>
              <w:rPr>
                <w:rFonts w:ascii="Times New Roman" w:hAnsi="Times New Roman" w:eastAsia="Times New Roman" w:cs="Times New Roman"/>
                <w:color w:val="000000"/>
                <w:sz w:val="24"/>
                <w:szCs w:val="24"/>
              </w:rPr>
            </w:pPr>
            <w:ins w:id="130" w:author="Tarek Loubani" w:date="2018-01-09T23:37:39Z">
              <w:r>
                <w:rPr>
                  <w:rFonts w:eastAsia="Times New Roman" w:cs="Times New Roman" w:ascii="Times New Roman" w:hAnsi="Times New Roman"/>
                  <w:color w:val="000000"/>
                  <w:sz w:val="24"/>
                  <w:szCs w:val="24"/>
                </w:rPr>
                <w:t>Light To Frequency &amp; Light To Voltage Light to Voltage Converter</w:t>
              </w:r>
            </w:ins>
          </w:p>
        </w:tc>
        <w:tc>
          <w:tcPr>
            <w:tcW w:w="709" w:type="dxa"/>
            <w:tcBorders/>
            <w:shd w:color="auto" w:fill="FFFFFF" w:themeFill="background1" w:val="clear"/>
            <w:tcMar>
              <w:left w:w="103" w:type="dxa"/>
            </w:tcMar>
          </w:tcPr>
          <w:p>
            <w:pPr>
              <w:pStyle w:val="Normal"/>
              <w:spacing w:lineRule="auto" w:line="240" w:before="0" w:after="0"/>
              <w:jc w:val="right"/>
              <w:rPr>
                <w:rFonts w:ascii="Times New Roman" w:hAnsi="Times New Roman" w:eastAsia="Times New Roman" w:cs="Times New Roman"/>
                <w:color w:val="000000"/>
                <w:sz w:val="24"/>
                <w:szCs w:val="24"/>
              </w:rPr>
            </w:pPr>
            <w:ins w:id="131" w:author="Tarek Loubani" w:date="2018-01-09T23:37:39Z">
              <w:r>
                <w:rPr>
                  <w:rFonts w:eastAsia="Times New Roman" w:cs="Times New Roman" w:ascii="Times New Roman" w:hAnsi="Times New Roman"/>
                  <w:color w:val="000000"/>
                  <w:sz w:val="24"/>
                  <w:szCs w:val="24"/>
                </w:rPr>
                <w:t>1</w:t>
              </w:r>
            </w:ins>
          </w:p>
        </w:tc>
      </w:tr>
    </w:tbl>
    <w:p>
      <w:pPr>
        <w:pStyle w:val="Normal"/>
        <w:rPr>
          <w:rFonts w:ascii="Times New Roman" w:hAnsi="Times New Roman" w:cs="Times New Roman"/>
          <w:b/>
          <w:b/>
          <w:sz w:val="24"/>
          <w:szCs w:val="24"/>
        </w:rPr>
      </w:pPr>
      <w:ins w:id="132" w:author="Tarek Loubani" w:date="2018-01-09T23:37:39Z">
        <w:r>
          <w:rPr>
            <w:rFonts w:cs="Times New Roman" w:ascii="Times New Roman" w:hAnsi="Times New Roman"/>
            <w:b/>
            <w:sz w:val="24"/>
            <w:szCs w:val="24"/>
          </w:rPr>
          <w:t>Table 2: Bill of Materials of experimental oximeter.</w:t>
        </w:r>
      </w:ins>
    </w:p>
    <w:p>
      <w:pPr>
        <w:pStyle w:val="Normal"/>
        <w:rPr>
          <w:rFonts w:ascii="Times New Roman" w:hAnsi="Times New Roman" w:cs="Times New Roman"/>
          <w:sz w:val="24"/>
          <w:szCs w:val="24"/>
        </w:rPr>
      </w:pPr>
      <w:r>
        <w:rPr>
          <w:rFonts w:cs="Times New Roman" w:ascii="Times New Roman" w:hAnsi="Times New Roman"/>
          <w:b/>
          <w:sz w:val="24"/>
          <w:szCs w:val="24"/>
        </w:rPr>
        <w:t>Subjects</w:t>
      </w:r>
    </w:p>
    <w:p>
      <w:pPr>
        <w:pStyle w:val="TableContents"/>
        <w:rPr>
          <w:rFonts w:ascii="Times New Roman" w:hAnsi="Times New Roman" w:cs="Times New Roman"/>
        </w:rPr>
      </w:pPr>
      <w:r>
        <w:rPr>
          <w:rFonts w:cs="Times New Roman" w:ascii="Times New Roman" w:hAnsi="Times New Roman"/>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pPr>
        <w:pStyle w:val="Heading3"/>
        <w:rPr>
          <w:rFonts w:ascii="Times New Roman" w:hAnsi="Times New Roman" w:cs="Times New Roman"/>
          <w:sz w:val="24"/>
          <w:szCs w:val="24"/>
        </w:rPr>
      </w:pPr>
      <w:r>
        <w:rPr>
          <w:rFonts w:cs="Times New Roman" w:ascii="Times New Roman" w:hAnsi="Times New Roman"/>
          <w:sz w:val="24"/>
          <w:szCs w:val="24"/>
        </w:rPr>
        <w:t>Phase 1 sample size</w:t>
      </w:r>
    </w:p>
    <w:p>
      <w:pPr>
        <w:pStyle w:val="TextBody"/>
        <w:rPr>
          <w:rFonts w:ascii="Times New Roman" w:hAnsi="Times New Roman" w:cs="Times New Roman"/>
        </w:rPr>
      </w:pPr>
      <w:r>
        <w:rPr>
          <w:rFonts w:cs="Times New Roman" w:ascii="Times New Roman" w:hAnsi="Times New Roman"/>
        </w:rPr>
        <w:t>The phase 1 (calibration) sample size was determined by considering the FDA and ISO recommendations for calibration studies on healthy volunteers. While 15 is the minimum number required (See FDA document attached), we expect a sample size of 30 patients. To allow for unexpected variability, we have requested a sample size of 50 from the REB, though this number might be reduced after a interim analysis at 25-30 patients.</w:t>
      </w:r>
    </w:p>
    <w:p>
      <w:pPr>
        <w:pStyle w:val="Heading3"/>
        <w:rPr>
          <w:rFonts w:ascii="Times New Roman" w:hAnsi="Times New Roman" w:cs="Times New Roman"/>
          <w:sz w:val="24"/>
          <w:szCs w:val="24"/>
        </w:rPr>
      </w:pPr>
      <w:r>
        <w:rPr>
          <w:rFonts w:cs="Times New Roman" w:ascii="Times New Roman" w:hAnsi="Times New Roman"/>
          <w:sz w:val="24"/>
          <w:szCs w:val="24"/>
        </w:rPr>
        <w:t>Phase 3 Sample Size</w:t>
      </w:r>
    </w:p>
    <w:p>
      <w:pPr>
        <w:pStyle w:val="TextBody"/>
        <w:widowControl/>
        <w:rPr>
          <w:rFonts w:ascii="Times New Roman" w:hAnsi="Times New Roman" w:cs="Times New Roman"/>
        </w:rPr>
      </w:pPr>
      <w:r>
        <w:rPr>
          <w:rFonts w:cs="Times New Roman" w:ascii="Times New Roman" w:hAnsi="Times New Roman"/>
          <w:color w:val="000000"/>
        </w:rPr>
        <w:t>The phase 3 sample size was calculated in the following way: Consider a clinical trial comparing two groups, a standard therapy (s) and a novel therapy (n). In each group, a proportion of subjects responds to the treatment: Ps and Pn. If the intention of the study is to show that the two groups are equivalent, the usual formulation of the null hypothesis (Ps=Pn) encounters logical difficulty. A statistical test may fail to reject this null hypothesis, but this will not mean that the two treatments are equivalent.</w:t>
      </w:r>
    </w:p>
    <w:p>
      <w:pPr>
        <w:pStyle w:val="TextBody"/>
        <w:widowControl/>
        <w:rPr>
          <w:rFonts w:ascii="Times New Roman" w:hAnsi="Times New Roman" w:cs="Times New Roman"/>
        </w:rPr>
      </w:pPr>
      <w:r>
        <w:rPr>
          <w:rFonts w:cs="Times New Roman" w:ascii="Times New Roman" w:hAnsi="Times New Roman"/>
          <w:color w:val="000000"/>
        </w:rPr>
        <w:t>Blackwelder (Controlled Clinical Trials 1982; 3: 345-353) proposes a solution. If a difference between the two treatments, call it D, is specified that </w:t>
      </w:r>
      <w:r>
        <w:rPr>
          <w:rStyle w:val="Emphasis"/>
          <w:rFonts w:cs="Times New Roman" w:ascii="Times New Roman" w:hAnsi="Times New Roman"/>
          <w:color w:val="000000"/>
        </w:rPr>
        <w:t>practically</w:t>
      </w:r>
      <w:r>
        <w:rPr>
          <w:rFonts w:cs="Times New Roman" w:ascii="Times New Roman" w:hAnsi="Times New Roman"/>
          <w:color w:val="000000"/>
        </w:rPr>
        <w:t> represents equivalence, then the null hypothesis can be restated to include the specified difference. In other words, that: Ps is greater than or equal to Pn + D. Rejection of this hypothesis implies that the difference between the standard and novel treatments is less than or equal to D, indicating equivalence.</w:t>
      </w:r>
    </w:p>
    <w:p>
      <w:pPr>
        <w:pStyle w:val="TextBody"/>
        <w:widowControl/>
        <w:rPr>
          <w:rFonts w:ascii="Times New Roman" w:hAnsi="Times New Roman" w:cs="Times New Roman"/>
          <w:color w:val="000000"/>
        </w:rPr>
      </w:pPr>
      <w:r>
        <w:rPr>
          <w:rFonts w:cs="Times New Roman" w:ascii="Times New Roman" w:hAnsi="Times New Roman"/>
          <w:color w:val="000000"/>
        </w:rPr>
        <w:t>The sample size needed to reject this hypothesis at alpha = 0.05 and beta = 0.20 (power of 80%) is:</w:t>
      </w:r>
    </w:p>
    <w:p>
      <w:pPr>
        <w:pStyle w:val="TextBody"/>
        <w:widowControl/>
        <w:rPr>
          <w:rFonts w:ascii="Times New Roman" w:hAnsi="Times New Roman" w:cs="Times New Roman"/>
          <w:color w:val="000000"/>
        </w:rPr>
      </w:pPr>
      <w:r>
        <w:rPr>
          <w:rFonts w:cs="Times New Roman" w:ascii="Times New Roman" w:hAnsi="Times New Roman"/>
          <w:color w:val="000000"/>
        </w:rPr>
        <w:t>(Z 0.95 + Z 0.80)2 [Ps(1-Ps) + Pn(1-Pn)] / (Ps-Pn-D)2</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We made the following assumptions: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1) "response rate" being the proportion of correct readings, assuming a 4% variance is .96 in both the "gold standard" and "new pulse ox" groups.</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2) A practical difference (accepted clinical difference between the novel and standard device) of also 4%.</w:t>
      </w:r>
    </w:p>
    <w:p>
      <w:pPr>
        <w:pStyle w:val="TextBody"/>
        <w:rPr>
          <w:rFonts w:ascii="Times New Roman" w:hAnsi="Times New Roman" w:cs="Times New Roman"/>
        </w:rPr>
      </w:pPr>
      <w:r>
        <w:rPr>
          <w:rStyle w:val="StrongEmphasis"/>
          <w:rFonts w:cs="Times New Roman" w:ascii="Times New Roman" w:hAnsi="Times New Roman"/>
          <w:b w:val="false"/>
          <w:bCs w:val="false"/>
          <w:color w:val="000000"/>
        </w:rPr>
        <w:t>With these numbers, we requ</w:t>
      </w:r>
      <w:r>
        <w:rPr>
          <w:rStyle w:val="StrongEmphasis"/>
          <w:rFonts w:cs="Times New Roman" w:ascii="Times New Roman" w:hAnsi="Times New Roman"/>
          <w:b w:val="false"/>
          <w:bCs w:val="false"/>
          <w:color w:val="00000A"/>
        </w:rPr>
        <w:t xml:space="preserve">ire 296 patients/volunteers in </w:t>
      </w:r>
      <w:r>
        <w:rPr>
          <w:rStyle w:val="StrongEmphasis"/>
          <w:rFonts w:cs="Times New Roman" w:ascii="Times New Roman" w:hAnsi="Times New Roman"/>
          <w:b w:val="false"/>
          <w:bCs w:val="false"/>
          <w:color w:val="000000"/>
        </w:rPr>
        <w:t>both groups. Equivalence is hard to prove and has the highest sample size needed. We rounded this number up to 350 to account for unexpected variability or difficulties.</w:t>
      </w:r>
    </w:p>
    <w:p>
      <w:pPr>
        <w:pStyle w:val="Normal"/>
        <w:rPr>
          <w:rFonts w:ascii="Times New Roman" w:hAnsi="Times New Roman" w:cs="Times New Roman"/>
          <w:sz w:val="24"/>
          <w:szCs w:val="24"/>
        </w:rPr>
      </w:pPr>
      <w:r>
        <w:rPr>
          <w:rStyle w:val="StrongEmphasis"/>
          <w:rFonts w:cs="Times New Roman" w:ascii="Times New Roman" w:hAnsi="Times New Roman"/>
          <w:b w:val="false"/>
          <w:bCs w:val="false"/>
          <w:color w:val="000000"/>
          <w:sz w:val="24"/>
          <w:szCs w:val="24"/>
        </w:rPr>
        <w:t>If we desired a non-inferiority study, those numbers go down significa</w:t>
      </w:r>
      <w:r>
        <w:rPr>
          <w:rStyle w:val="StrongEmphasis"/>
          <w:rFonts w:cs="Times New Roman" w:ascii="Times New Roman" w:hAnsi="Times New Roman"/>
          <w:b w:val="false"/>
          <w:bCs w:val="false"/>
          <w:color w:val="00000A"/>
          <w:sz w:val="24"/>
          <w:szCs w:val="24"/>
        </w:rPr>
        <w:t>ntly to 13/grou</w:t>
      </w:r>
      <w:r>
        <w:rPr>
          <w:rFonts w:cs="Times New Roman" w:ascii="Times New Roman" w:hAnsi="Times New Roman"/>
          <w:color w:val="00000A"/>
          <w:sz w:val="24"/>
          <w:szCs w:val="24"/>
        </w:rPr>
        <w:t>p</w:t>
      </w:r>
      <w:r>
        <w:rPr>
          <w:rStyle w:val="StrongEmphasis"/>
          <w:rFonts w:cs="Times New Roman" w:ascii="Times New Roman" w:hAnsi="Times New Roman"/>
          <w:b w:val="false"/>
          <w:bCs w:val="false"/>
          <w:color w:val="00000A"/>
          <w:sz w:val="24"/>
          <w:szCs w:val="24"/>
        </w:rPr>
        <w:t>. If</w:t>
      </w:r>
      <w:r>
        <w:rPr>
          <w:rStyle w:val="StrongEmphasis"/>
          <w:rFonts w:cs="Times New Roman" w:ascii="Times New Roman" w:hAnsi="Times New Roman"/>
          <w:b w:val="false"/>
          <w:bCs w:val="false"/>
          <w:sz w:val="24"/>
          <w:szCs w:val="24"/>
        </w:rPr>
        <w:t xml:space="preserve">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Inclusion Criteria</w:t>
      </w:r>
    </w:p>
    <w:p>
      <w:pPr>
        <w:pStyle w:val="Normal"/>
        <w:rPr>
          <w:rFonts w:ascii="Times New Roman" w:hAnsi="Times New Roman" w:cs="Times New Roman"/>
          <w:sz w:val="24"/>
          <w:szCs w:val="24"/>
        </w:rPr>
      </w:pPr>
      <w:r>
        <w:rPr>
          <w:rFonts w:cs="Times New Roman" w:ascii="Times New Roman" w:hAnsi="Times New Roman"/>
          <w:sz w:val="24"/>
          <w:szCs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Exclusion Criteria</w:t>
      </w:r>
    </w:p>
    <w:p>
      <w:pPr>
        <w:pStyle w:val="Normal"/>
        <w:rPr>
          <w:rFonts w:ascii="Times New Roman" w:hAnsi="Times New Roman" w:cs="Times New Roman"/>
          <w:sz w:val="24"/>
          <w:szCs w:val="24"/>
        </w:rPr>
      </w:pPr>
      <w:r>
        <w:rPr>
          <w:rFonts w:cs="Times New Roman" w:ascii="Times New Roman" w:hAnsi="Times New Roman"/>
          <w:sz w:val="24"/>
          <w:szCs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Stopping rules</w:t>
      </w:r>
    </w:p>
    <w:p>
      <w:pPr>
        <w:pStyle w:val="Normal"/>
        <w:rPr>
          <w:rFonts w:ascii="Times New Roman" w:hAnsi="Times New Roman" w:cs="Times New Roman"/>
          <w:sz w:val="24"/>
          <w:szCs w:val="24"/>
        </w:rPr>
      </w:pPr>
      <w:r>
        <w:rPr>
          <w:rFonts w:cs="Times New Roman" w:ascii="Times New Roman" w:hAnsi="Times New Roman"/>
          <w:sz w:val="24"/>
          <w:szCs w:val="24"/>
        </w:rPr>
        <w:t>Subject wishes to withdraw from the protocol.</w:t>
      </w:r>
    </w:p>
    <w:p>
      <w:pPr>
        <w:pStyle w:val="Normal"/>
        <w:rPr>
          <w:rFonts w:ascii="Times New Roman" w:hAnsi="Times New Roman" w:cs="Times New Roman"/>
          <w:sz w:val="24"/>
          <w:szCs w:val="24"/>
        </w:rPr>
      </w:pPr>
      <w:r>
        <w:rPr>
          <w:rFonts w:cs="Times New Roman" w:ascii="Times New Roman" w:hAnsi="Times New Roman"/>
          <w:sz w:val="24"/>
          <w:szCs w:val="24"/>
        </w:rPr>
        <w:t>Subject feels untoward in any way.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rPr>
          <w:rFonts w:ascii="Times New Roman" w:hAnsi="Times New Roman" w:cs="Times New Roman"/>
          <w:sz w:val="24"/>
          <w:szCs w:val="24"/>
        </w:rPr>
      </w:pPr>
      <w:r>
        <w:rPr>
          <w:rFonts w:cs="Times New Roman" w:ascii="Times New Roman" w:hAnsi="Times New Roman"/>
          <w:sz w:val="24"/>
          <w:szCs w:val="24"/>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Placebo or comparator</w:t>
      </w:r>
    </w:p>
    <w:p>
      <w:pPr>
        <w:pStyle w:val="Normal"/>
        <w:rPr>
          <w:rFonts w:ascii="Times New Roman" w:hAnsi="Times New Roman" w:cs="Times New Roman"/>
          <w:sz w:val="24"/>
          <w:szCs w:val="24"/>
        </w:rPr>
      </w:pPr>
      <w:r>
        <w:rPr>
          <w:rFonts w:cs="Times New Roman" w:ascii="Times New Roman" w:hAnsi="Times New Roman"/>
          <w:sz w:val="24"/>
          <w:szCs w:val="24"/>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pPr>
        <w:pStyle w:val="Normal"/>
        <w:rPr>
          <w:rFonts w:ascii="Times New Roman" w:hAnsi="Times New Roman" w:cs="Times New Roman"/>
          <w:sz w:val="24"/>
          <w:szCs w:val="24"/>
        </w:rPr>
      </w:pPr>
      <w:r>
        <w:rPr>
          <w:rFonts w:cs="Times New Roman" w:ascii="Times New Roman" w:hAnsi="Times New Roman"/>
          <w:b/>
          <w:sz w:val="24"/>
          <w:szCs w:val="24"/>
        </w:rPr>
        <w:t>Risks and harms</w:t>
      </w:r>
    </w:p>
    <w:p>
      <w:pPr>
        <w:pStyle w:val="Normal"/>
        <w:rPr>
          <w:rFonts w:ascii="Times New Roman" w:hAnsi="Times New Roman" w:cs="Times New Roman"/>
          <w:sz w:val="24"/>
          <w:szCs w:val="24"/>
        </w:rPr>
      </w:pPr>
      <w:r>
        <w:rPr>
          <w:rFonts w:cs="Times New Roman" w:ascii="Times New Roman" w:hAnsi="Times New Roman"/>
          <w:sz w:val="24"/>
          <w:szCs w:val="24"/>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pPr>
        <w:pStyle w:val="Normal"/>
        <w:rPr>
          <w:rFonts w:ascii="Times New Roman" w:hAnsi="Times New Roman" w:cs="Times New Roman"/>
          <w:sz w:val="24"/>
          <w:szCs w:val="24"/>
        </w:rPr>
      </w:pPr>
      <w:r>
        <w:rPr>
          <w:rFonts w:cs="Times New Roman" w:ascii="Times New Roman" w:hAnsi="Times New Roman"/>
          <w:sz w:val="24"/>
          <w:szCs w:val="24"/>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Informed consent</w:t>
      </w:r>
    </w:p>
    <w:p>
      <w:pPr>
        <w:pStyle w:val="Normal"/>
        <w:widowControl/>
        <w:bidi w:val="0"/>
        <w:spacing w:lineRule="auto" w:line="259" w:before="0" w:after="160"/>
        <w:jc w:val="left"/>
        <w:rPr/>
      </w:pPr>
      <w:r>
        <w:rPr>
          <w:rFonts w:cs="Times New Roman" w:ascii="Times New Roman" w:hAnsi="Times New Roman"/>
          <w:sz w:val="24"/>
          <w:szCs w:val="24"/>
        </w:rP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Normal"/>
    <w:link w:val="Heading3Char"/>
    <w:qFormat/>
    <w:rsid w:val="00e3544b"/>
    <w:pPr>
      <w:keepNext w:val="true"/>
      <w:widowControl w:val="false"/>
      <w:spacing w:lineRule="auto" w:line="240" w:before="140" w:after="120"/>
      <w:outlineLvl w:val="2"/>
    </w:pPr>
    <w:rPr>
      <w:rFonts w:ascii="Liberation Serif" w:hAnsi="Liberation Serif" w:eastAsia="Noto Sans CJK SC Regular" w:cs="FreeSans"/>
      <w:b/>
      <w:bCs/>
      <w:sz w:val="28"/>
      <w:szCs w:val="28"/>
      <w:lang w:val="en-CA"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e3544b"/>
    <w:rPr>
      <w:rFonts w:ascii="Liberation Serif" w:hAnsi="Liberation Serif" w:eastAsia="Noto Sans CJK SC Regular" w:cs="FreeSans"/>
      <w:sz w:val="24"/>
      <w:szCs w:val="24"/>
      <w:lang w:val="en-CA" w:eastAsia="zh-CN" w:bidi="hi-IN"/>
    </w:rPr>
  </w:style>
  <w:style w:type="character" w:styleId="Heading3Char" w:customStyle="1">
    <w:name w:val="Heading 3 Char"/>
    <w:basedOn w:val="DefaultParagraphFont"/>
    <w:link w:val="Heading3"/>
    <w:qFormat/>
    <w:rsid w:val="00e3544b"/>
    <w:rPr>
      <w:rFonts w:ascii="Liberation Serif" w:hAnsi="Liberation Serif" w:eastAsia="Noto Sans CJK SC Regular" w:cs="FreeSans"/>
      <w:b/>
      <w:bCs/>
      <w:sz w:val="28"/>
      <w:szCs w:val="28"/>
      <w:lang w:val="en-CA" w:eastAsia="zh-CN" w:bidi="hi-IN"/>
    </w:rPr>
  </w:style>
  <w:style w:type="character" w:styleId="Emphasis">
    <w:name w:val="Emphasis"/>
    <w:qFormat/>
    <w:rsid w:val="00e3544b"/>
    <w:rPr>
      <w:i/>
      <w:iCs/>
    </w:rPr>
  </w:style>
  <w:style w:type="character" w:styleId="StrongEmphasis" w:customStyle="1">
    <w:name w:val="Strong Emphasis"/>
    <w:qFormat/>
    <w:rsid w:val="00e3544b"/>
    <w:rPr>
      <w:b/>
      <w:bCs/>
    </w:rPr>
  </w:style>
  <w:style w:type="character" w:styleId="BalloonTextChar" w:customStyle="1">
    <w:name w:val="Balloon Text Char"/>
    <w:basedOn w:val="DefaultParagraphFont"/>
    <w:link w:val="BalloonText"/>
    <w:uiPriority w:val="99"/>
    <w:semiHidden/>
    <w:qFormat/>
    <w:rsid w:val="00545b98"/>
    <w:rPr>
      <w:rFonts w:ascii="Segoe UI" w:hAnsi="Segoe UI" w:cs="Segoe UI"/>
      <w:sz w:val="18"/>
      <w:szCs w:val="18"/>
    </w:rPr>
  </w:style>
  <w:style w:type="character" w:styleId="InternetLink">
    <w:name w:val="Internet Link"/>
    <w:basedOn w:val="DefaultParagraphFont"/>
    <w:uiPriority w:val="99"/>
    <w:semiHidden/>
    <w:unhideWhenUsed/>
    <w:rsid w:val="00fc3d8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link w:val="BodyTextChar"/>
    <w:rsid w:val="00e3544b"/>
    <w:pPr>
      <w:widowControl w:val="false"/>
      <w:spacing w:lineRule="auto" w:line="240" w:before="0" w:after="283"/>
    </w:pPr>
    <w:rPr>
      <w:rFonts w:ascii="Liberation Serif" w:hAnsi="Liberation Serif" w:eastAsia="Noto Sans CJK SC Regular" w:cs="FreeSans"/>
      <w:sz w:val="24"/>
      <w:szCs w:val="24"/>
      <w:lang w:val="en-CA"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TextBody"/>
    <w:qFormat/>
    <w:rsid w:val="00e3544b"/>
    <w:pPr/>
    <w:rPr/>
  </w:style>
  <w:style w:type="paragraph" w:styleId="BalloonText">
    <w:name w:val="Balloon Text"/>
    <w:basedOn w:val="Normal"/>
    <w:link w:val="BalloonTextChar"/>
    <w:uiPriority w:val="99"/>
    <w:semiHidden/>
    <w:unhideWhenUsed/>
    <w:qFormat/>
    <w:rsid w:val="00545b9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54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51f8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products.canada.ca/mdall-limh/information.do?companyId_idCompanie=119340&amp;lang=e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LibreOffice/5.4.2.2$Linux_X86_64 LibreOffice_project/40m0$Build-2</Application>
  <Pages>8</Pages>
  <Words>2887</Words>
  <Characters>15872</Characters>
  <CharactersWithSpaces>18587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2018-01-10T02:05:00Z</dcterms:created>
  <dc:creator>Alexander William Pavlosky</dc:creator>
  <dc:description/>
  <dc:language>en-US</dc:language>
  <cp:lastModifiedBy>Tarek Loubani</cp:lastModifiedBy>
  <dcterms:modified xsi:type="dcterms:W3CDTF">2018-01-10T01:31:34Z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