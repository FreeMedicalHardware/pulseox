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jc w:val="center"/>
        <w:rPr/>
      </w:pPr>
      <w:bookmarkStart w:id="0" w:name="__UnoMark__2909_1756889880"/>
      <w:bookmarkEnd w:id="0"/>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1" w:name="__UnoMark__7293_1595826349"/>
      <w:bookmarkEnd w:id="1"/>
      <w:r>
        <mc:AlternateContent>
          <mc:Choice Requires="wps">
            <w:drawing>
              <wp:anchor behindDoc="0" distT="0" distB="7620" distL="114300" distR="114300" simplePos="0" locked="0" layoutInCell="1" allowOverlap="1" relativeHeight="5">
                <wp:simplePos x="0" y="0"/>
                <wp:positionH relativeFrom="column">
                  <wp:posOffset>883920</wp:posOffset>
                </wp:positionH>
                <wp:positionV relativeFrom="paragraph">
                  <wp:posOffset>335280</wp:posOffset>
                </wp:positionV>
                <wp:extent cx="3691890" cy="354965"/>
                <wp:effectExtent l="0" t="0" r="0" b="0"/>
                <wp:wrapNone/>
                <wp:docPr id="2" name="Text Box 2"/>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6.4pt;width:290.6pt;height:27.85pt">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 Emergency Medicine</w:t>
      </w:r>
    </w:p>
    <w:p>
      <w:pPr>
        <w:pStyle w:val="Normal"/>
        <w:tabs>
          <w:tab w:val="center" w:pos="0" w:leader="none"/>
        </w:tabs>
        <w:ind w:left="0"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left="0"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Calibration and Validation of 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rFonts w:ascii="Times New Roman" w:hAnsi="Times New Roman"/>
          <w:sz w:val="22"/>
          <w:szCs w:val="22"/>
        </w:rPr>
      </w:pPr>
      <w:r>
        <w:rPr>
          <w:rFonts w:ascii="Times New Roman" w:hAnsi="Times New Roman"/>
          <w:sz w:val="22"/>
          <w:szCs w:val="22"/>
        </w:rPr>
        <w:t>You are invited to participate in a research study to validate a low-cost 3D printed pulse oximeter. A pulse oximeter is a sensor device placed on the finger to measure oxygen levels in the blood. All healthy, non-smoking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oximeter that measures oxygen levels in the blood. </w:t>
      </w:r>
    </w:p>
    <w:p>
      <w:pPr>
        <w:pStyle w:val="Normal"/>
        <w:rPr>
          <w:rFonts w:ascii="Times New Roman" w:hAnsi="Times New Roman"/>
          <w:sz w:val="22"/>
          <w:szCs w:val="22"/>
        </w:rPr>
      </w:pPr>
      <w:ins w:id="0" w:author="Tarek Loubani" w:date="2016-06-08T12:31:00Z">
        <w:r>
          <w:rPr>
            <w:rFonts w:ascii="Times New Roman" w:hAnsi="Times New Roman"/>
            <w:sz w:val="22"/>
            <w:szCs w:val="22"/>
          </w:rPr>
        </w:r>
      </w:ins>
    </w:p>
    <w:p>
      <w:pPr>
        <w:pStyle w:val="Normal"/>
        <w:rPr>
          <w:rFonts w:ascii="Times New Roman" w:hAnsi="Times New Roman"/>
          <w:sz w:val="22"/>
          <w:szCs w:val="22"/>
        </w:rPr>
      </w:pPr>
      <w:ins w:id="1" w:author="Tarek Loubani" w:date="2016-06-08T12:31:00Z">
        <w:r>
          <w:rPr>
            <w:rFonts w:ascii="Times New Roman" w:hAnsi="Times New Roman"/>
            <w:sz w:val="22"/>
            <w:szCs w:val="22"/>
          </w:rPr>
          <w:t>Calibration is the process by which data is collected from a pulse oximeter and another method (blood sampling from your artery) so that the raw data from the pulse oximeter can be translated into clinically usable values (percent of oxygen in a patient).</w:t>
        </w:r>
      </w:ins>
    </w:p>
    <w:p>
      <w:pPr>
        <w:pStyle w:val="Normal"/>
        <w:rPr>
          <w:rFonts w:ascii="Times New Roman" w:hAnsi="Times New Roman"/>
          <w:sz w:val="22"/>
          <w:szCs w:val="22"/>
        </w:rPr>
      </w:pPr>
      <w:ins w:id="2" w:author="Tarek Loubani" w:date="2016-06-08T12:31:00Z">
        <w:r>
          <w:rPr>
            <w:rFonts w:ascii="Times New Roman" w:hAnsi="Times New Roman"/>
            <w:sz w:val="22"/>
            <w:szCs w:val="22"/>
          </w:rPr>
        </w:r>
      </w:ins>
    </w:p>
    <w:p>
      <w:pPr>
        <w:pStyle w:val="Normal"/>
        <w:rPr>
          <w:rFonts w:ascii="Times New Roman" w:hAnsi="Times New Roman"/>
          <w:sz w:val="22"/>
          <w:szCs w:val="22"/>
        </w:rPr>
      </w:pPr>
      <w:ins w:id="3" w:author="Tarek Loubani" w:date="2016-06-08T12:31:00Z">
        <w:r>
          <w:rPr>
            <w:rFonts w:ascii="Times New Roman" w:hAnsi="Times New Roman"/>
            <w:sz w:val="22"/>
            <w:szCs w:val="22"/>
          </w:rPr>
          <w:t>Validation is the process by which the calibration process is checked to ensure that the end-result (the oxygen values) are accurate when compared to a gold standard device.</w:t>
        </w:r>
      </w:ins>
    </w:p>
    <w:p>
      <w:pPr>
        <w:pStyle w:val="Normal"/>
        <w:rPr>
          <w:rFonts w:ascii="Times New Roman" w:hAnsi="Times New Roman"/>
          <w:sz w:val="22"/>
          <w:szCs w:val="22"/>
        </w:rPr>
      </w:pPr>
      <w:ins w:id="4" w:author="Tarek Loubani" w:date="2016-06-08T12:31:00Z">
        <w:r>
          <w:rPr>
            <w:rFonts w:ascii="Times New Roman" w:hAnsi="Times New Roman"/>
            <w:sz w:val="22"/>
            <w:szCs w:val="22"/>
          </w:rPr>
        </w:r>
      </w:ins>
    </w:p>
    <w:p>
      <w:pPr>
        <w:pStyle w:val="Normal"/>
        <w:rPr>
          <w:rFonts w:ascii="Times New Roman" w:hAnsi="Times New Roman"/>
          <w:sz w:val="22"/>
          <w:szCs w:val="22"/>
        </w:rPr>
      </w:pPr>
      <w:r>
        <w:rPr>
          <w:rFonts w:ascii="Times New Roman" w:hAnsi="Times New Roman"/>
          <w:sz w:val="22"/>
          <w:szCs w:val="22"/>
        </w:rPr>
        <w:t>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You are being asked to help calibrate a new low-cost 3D printed pulse oximeter. </w:t>
      </w:r>
      <w:ins w:id="5" w:author="Tarek Loubani" w:date="2016-06-08T12:43:00Z">
        <w:r>
          <w:rPr>
            <w:rFonts w:ascii="Times New Roman" w:hAnsi="Times New Roman"/>
            <w:sz w:val="22"/>
            <w:szCs w:val="22"/>
          </w:rPr>
          <w:t xml:space="preserve">This means that the data taken from you will be used to calculate equations that will translate the pulse oximeter's raw data into clinically useful values. </w:t>
        </w:r>
      </w:ins>
      <w:r>
        <w:rPr>
          <w:rFonts w:ascii="Times New Roman" w:hAnsi="Times New Roman"/>
          <w:sz w:val="22"/>
          <w:szCs w:val="22"/>
        </w:rPr>
        <w:t xml:space="preserve">Your participation in the study involves completion of the study protocol. All study procedures will be conducted in the emergency department at Victoria Hospital and University Hospital at LHSC by an experienced emergency physician (EP). 50 participants will be recruited in order to calibrate the 3D printed pulse oximeter. </w:t>
      </w:r>
    </w:p>
    <w:p>
      <w:pPr>
        <w:pStyle w:val="Normal"/>
        <w:rPr>
          <w:rFonts w:ascii="Times New Roman" w:hAnsi="Times New Roman"/>
          <w:sz w:val="22"/>
          <w:szCs w:val="22"/>
        </w:rPr>
      </w:pPr>
      <w:ins w:id="6" w:author="Tarek Loubani" w:date="2016-06-08T12:41:00Z">
        <w:r>
          <w:rPr/>
        </w:r>
      </w:ins>
    </w:p>
    <w:p>
      <w:pPr>
        <w:pStyle w:val="Normal"/>
        <w:rPr/>
      </w:pPr>
      <w:r>
        <w:rPr>
          <w:rFonts w:ascii="Times New Roman" w:hAnsi="Times New Roman"/>
          <w:sz w:val="22"/>
          <w:szCs w:val="22"/>
        </w:rPr>
        <w:t xml:space="preserve">You will have an arterial catheter </w:t>
      </w:r>
      <w:r>
        <w:rPr>
          <w:rFonts w:ascii="Times New Roman" w:hAnsi="Times New Roman"/>
          <w:sz w:val="22"/>
          <w:szCs w:val="22"/>
        </w:rPr>
        <w:t xml:space="preserve">(a plastic tube that looks and behaves like an IV tip) </w:t>
      </w:r>
      <w:r>
        <w:rPr>
          <w:rFonts w:ascii="Times New Roman" w:hAnsi="Times New Roman"/>
          <w:sz w:val="22"/>
          <w:szCs w:val="22"/>
        </w:rPr>
        <w:t xml:space="preserve">inserted into </w:t>
      </w:r>
      <w:ins w:id="7" w:author="Tarek Loubani" w:date="2016-06-08T12:41:00Z">
        <w:r>
          <w:rPr>
            <w:rFonts w:ascii="Times New Roman" w:hAnsi="Times New Roman"/>
            <w:sz w:val="22"/>
            <w:szCs w:val="22"/>
          </w:rPr>
          <w:t xml:space="preserve">the radial artery of </w:t>
        </w:r>
      </w:ins>
      <w:r>
        <w:rPr>
          <w:rFonts w:ascii="Times New Roman" w:hAnsi="Times New Roman"/>
          <w:sz w:val="22"/>
          <w:szCs w:val="22"/>
        </w:rPr>
        <w:t xml:space="preserve">your wrist by the EP for accurate blood oxygen level measurements. </w:t>
      </w:r>
      <w:r>
        <w:rPr>
          <w:rFonts w:ascii="Times New Roman" w:hAnsi="Times New Roman"/>
          <w:sz w:val="22"/>
          <w:szCs w:val="22"/>
        </w:rPr>
        <w:t xml:space="preserve">This procedure is just like putting in an intravenous line, but into one of your arteries. Risks include pain at the wrist or temporary problems with blood supply to the hand. </w:t>
      </w:r>
      <w:r>
        <w:rPr>
          <w:rFonts w:ascii="Times New Roman" w:hAnsi="Times New Roman"/>
          <w:sz w:val="22"/>
          <w:szCs w:val="22"/>
        </w:rPr>
        <w:t xml:space="preserve">Two blood samples will be taken at the beginning of the study. The experimental, 3D printed pulse oximeter will then be placed on your finger in addition to a pulse oximeter currently used at the hospital on a different finger on the same hand. Readings from both of these devices will be compared under different oxygen conditions. You will then be fitted with a breathing mask which will deliver a mix of nitrogen and oxygen at progressively different ratios under careful monitoring by the EP. Blood oxygen levels will be measured until a pulse oxygen saturation of 70% is achieved. </w:t>
      </w:r>
      <w:ins w:id="8" w:author="Tarek Loubani" w:date="2016-06-08T12:52:00Z">
        <w:r>
          <w:rPr>
            <w:rFonts w:ascii="Times New Roman" w:hAnsi="Times New Roman"/>
            <w:sz w:val="22"/>
            <w:szCs w:val="22"/>
          </w:rPr>
          <w:t>Approximately t</w:t>
        </w:r>
      </w:ins>
      <w:del w:id="9" w:author="Tarek Loubani" w:date="2016-06-08T12:52:00Z">
        <w:r>
          <w:rPr>
            <w:rFonts w:ascii="Times New Roman" w:hAnsi="Times New Roman"/>
            <w:sz w:val="22"/>
            <w:szCs w:val="22"/>
          </w:rPr>
          <w:delText>T</w:delText>
        </w:r>
      </w:del>
      <w:r>
        <w:rPr>
          <w:rFonts w:ascii="Times New Roman" w:hAnsi="Times New Roman"/>
          <w:sz w:val="22"/>
          <w:szCs w:val="22"/>
        </w:rPr>
        <w:t xml:space="preserve">wo </w:t>
      </w:r>
      <w:r>
        <w:rPr>
          <w:rFonts w:ascii="Times New Roman" w:hAnsi="Times New Roman"/>
          <w:sz w:val="22"/>
          <w:szCs w:val="22"/>
        </w:rPr>
        <w:t>milliliters</w:t>
      </w:r>
      <w:r>
        <w:rPr>
          <w:rFonts w:ascii="Times New Roman" w:hAnsi="Times New Roman"/>
          <w:sz w:val="22"/>
          <w:szCs w:val="22"/>
        </w:rPr>
        <w:t xml:space="preserve"> of blood </w:t>
      </w:r>
      <w:ins w:id="10" w:author="Tarek Loubani" w:date="2016-06-08T12:49:00Z">
        <w:r>
          <w:rPr>
            <w:rFonts w:ascii="Times New Roman" w:hAnsi="Times New Roman"/>
            <w:sz w:val="22"/>
            <w:szCs w:val="22"/>
          </w:rPr>
          <w:t>(half a teaspoon)</w:t>
        </w:r>
      </w:ins>
      <w:ins w:id="11" w:author="Tarek Loubani" w:date="2016-06-08T12:52:00Z">
        <w:r>
          <w:rPr>
            <w:rFonts w:ascii="Times New Roman" w:hAnsi="Times New Roman"/>
            <w:sz w:val="22"/>
            <w:szCs w:val="22"/>
          </w:rPr>
          <w:t xml:space="preserve"> </w:t>
        </w:r>
      </w:ins>
      <w:r>
        <w:rPr>
          <w:rFonts w:ascii="Times New Roman" w:hAnsi="Times New Roman"/>
          <w:sz w:val="22"/>
          <w:szCs w:val="22"/>
        </w:rPr>
        <w:t xml:space="preserve">will be drawn for every 5% drop in blood oxygen saturation from 100% to 70% </w:t>
      </w:r>
      <w:ins w:id="12" w:author="Tarek Loubani" w:date="2016-06-08T12:52:00Z">
        <w:r>
          <w:rPr>
            <w:rFonts w:ascii="Times New Roman" w:hAnsi="Times New Roman"/>
            <w:sz w:val="22"/>
            <w:szCs w:val="22"/>
          </w:rPr>
          <w:t xml:space="preserve">up to a maximum of 20milliliters (4 teaspoons). </w:t>
        </w:r>
      </w:ins>
      <w:del w:id="13" w:author="Tarek Loubani" w:date="2016-06-08T12:53:00Z">
        <w:r>
          <w:rPr>
            <w:rFonts w:ascii="Times New Roman" w:hAnsi="Times New Roman"/>
            <w:sz w:val="22"/>
            <w:szCs w:val="22"/>
          </w:rPr>
          <w:delText>or earlier if you experience</w:delText>
        </w:r>
      </w:del>
      <w:del w:id="14" w:author="Tarek Loubani" w:date="2016-06-08T12:50:00Z">
        <w:r>
          <w:rPr>
            <w:rFonts w:ascii="Times New Roman" w:hAnsi="Times New Roman"/>
            <w:sz w:val="22"/>
            <w:szCs w:val="22"/>
          </w:rPr>
          <w:delText>s</w:delText>
        </w:r>
      </w:del>
      <w:del w:id="15" w:author="Tarek Loubani" w:date="2016-06-08T12:53:00Z">
        <w:r>
          <w:rPr>
            <w:rFonts w:ascii="Times New Roman" w:hAnsi="Times New Roman"/>
            <w:sz w:val="22"/>
            <w:szCs w:val="22"/>
          </w:rPr>
          <w:delText xml:space="preserve"> unstable vitals or become symptomatic </w:delText>
        </w:r>
      </w:del>
      <w:r>
        <w:rPr>
          <w:rFonts w:ascii="Times New Roman" w:hAnsi="Times New Roman"/>
          <w:sz w:val="22"/>
          <w:szCs w:val="22"/>
        </w:rPr>
        <w:t>If</w:t>
      </w:r>
      <w:bookmarkStart w:id="2" w:name="_GoBack"/>
      <w:bookmarkEnd w:id="2"/>
      <w:r>
        <w:rPr>
          <w:rFonts w:ascii="Times New Roman" w:hAnsi="Times New Roman"/>
          <w:sz w:val="22"/>
          <w:szCs w:val="22"/>
        </w:rPr>
        <w:t xml:space="preserve"> you experience chest pain, low blood pressure</w:t>
      </w:r>
      <w:ins w:id="16" w:author="Tarek Loubani" w:date="2016-06-08T12:53:00Z">
        <w:r>
          <w:rPr>
            <w:rFonts w:ascii="Times New Roman" w:hAnsi="Times New Roman"/>
            <w:sz w:val="22"/>
            <w:szCs w:val="22"/>
          </w:rPr>
          <w:t>,</w:t>
        </w:r>
      </w:ins>
      <w:del w:id="17" w:author="Tarek Loubani" w:date="2016-06-08T12:53:00Z">
        <w:r>
          <w:rPr>
            <w:rFonts w:ascii="Times New Roman" w:hAnsi="Times New Roman"/>
            <w:sz w:val="22"/>
            <w:szCs w:val="22"/>
          </w:rPr>
          <w:delText xml:space="preserve"> or</w:delText>
        </w:r>
      </w:del>
      <w:r>
        <w:rPr>
          <w:rFonts w:ascii="Times New Roman" w:hAnsi="Times New Roman"/>
          <w:sz w:val="22"/>
          <w:szCs w:val="22"/>
        </w:rPr>
        <w:t xml:space="preserve"> fast heart rate, </w:t>
      </w:r>
      <w:ins w:id="18" w:author="Tarek Loubani" w:date="2016-06-08T12:53:00Z">
        <w:r>
          <w:rPr>
            <w:rFonts w:ascii="Times New Roman" w:hAnsi="Times New Roman"/>
            <w:sz w:val="22"/>
            <w:szCs w:val="22"/>
          </w:rPr>
          <w:t xml:space="preserve">unstable vitals or become symptomatic, </w:t>
        </w:r>
      </w:ins>
      <w:r>
        <w:rPr>
          <w:rFonts w:ascii="Times New Roman" w:hAnsi="Times New Roman"/>
          <w:sz w:val="22"/>
          <w:szCs w:val="22"/>
        </w:rPr>
        <w:t>we will discontinue the experiment and restore normal oxygen saturation levels</w:t>
      </w:r>
      <w:ins w:id="19" w:author="Tarek Loubani" w:date="2016-06-08T12:53:00Z">
        <w:r>
          <w:rPr>
            <w:rFonts w:ascii="Times New Roman" w:hAnsi="Times New Roman"/>
            <w:sz w:val="22"/>
            <w:szCs w:val="22"/>
          </w:rPr>
          <w:t xml:space="preserve"> </w:t>
        </w:r>
      </w:ins>
      <w:ins w:id="20" w:author="Tarek Loubani" w:date="2016-06-08T12:53:00Z">
        <w:r>
          <w:rPr>
            <w:rFonts w:ascii="Times New Roman" w:hAnsi="Times New Roman"/>
            <w:sz w:val="22"/>
            <w:szCs w:val="22"/>
          </w:rPr>
          <w:t>immediately</w:t>
        </w:r>
      </w:ins>
      <w:r>
        <w:rPr>
          <w:rFonts w:ascii="Times New Roman" w:hAnsi="Times New Roman"/>
          <w:sz w:val="22"/>
          <w:szCs w:val="22"/>
        </w:rPr>
        <w:t xml:space="preserve">. The EP will be monitoring you closely, </w:t>
      </w:r>
      <w:r>
        <w:rPr>
          <w:rFonts w:ascii="Times New Roman" w:hAnsi="Times New Roman"/>
          <w:sz w:val="22"/>
          <w:szCs w:val="22"/>
        </w:rPr>
        <w:t>and you will be placed on monitors that follow your heartrate through stickers on your chest and your blood pressure using a blood pressure cuff</w:t>
      </w:r>
      <w:r>
        <w:rPr>
          <w:rFonts w:ascii="Times New Roman" w:hAnsi="Times New Roman"/>
          <w:sz w:val="22"/>
          <w:szCs w:val="22"/>
        </w:rPr>
        <w:t>. Once the endpoint has been reached, normal oxygen levels will be restored. Arterial blood samples will be drawn and oxygen saturation will be measured throughout. This study takes approximately 60 minutes to complete.</w:t>
      </w:r>
      <w:ins w:id="21" w:author="Tarek Loubani" w:date="2016-06-08T12:45:00Z">
        <w:r>
          <w:rPr>
            <w:rFonts w:ascii="Times New Roman" w:hAnsi="Times New Roman"/>
            <w:sz w:val="22"/>
            <w:szCs w:val="22"/>
          </w:rPr>
          <w:t xml:space="preserve"> </w:t>
        </w:r>
      </w:ins>
      <w:ins w:id="22" w:author="Tarek Loubani" w:date="2016-06-08T12:45:00Z">
        <w:r>
          <w:rPr>
            <w:rFonts w:ascii="Times New Roman" w:hAnsi="Times New Roman"/>
            <w:sz w:val="22"/>
            <w:szCs w:val="22"/>
          </w:rPr>
          <w:t>This phase of the study will require appro</w:t>
        </w:r>
      </w:ins>
      <w:ins w:id="23" w:author="Tarek Loubani" w:date="2016-06-08T12:46:00Z">
        <w:r>
          <w:rPr>
            <w:rFonts w:ascii="Times New Roman" w:hAnsi="Times New Roman"/>
            <w:sz w:val="22"/>
            <w:szCs w:val="22"/>
          </w:rPr>
          <w:t>ximately 50 volunteers.</w:t>
        </w:r>
      </w:ins>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pPr>
      <w:r>
        <w:rPr>
          <w:rFonts w:ascii="Times New Roman" w:hAnsi="Times New Roman"/>
          <w:sz w:val="22"/>
          <w:szCs w:val="22"/>
        </w:rPr>
        <w:t xml:space="preserve">Risks associated with this study include </w:t>
      </w:r>
      <w:r>
        <w:rPr>
          <w:rFonts w:ascii="Times New Roman" w:hAnsi="Times New Roman"/>
          <w:sz w:val="22"/>
          <w:szCs w:val="22"/>
        </w:rPr>
        <w:t xml:space="preserve">pain and </w:t>
      </w:r>
      <w:r>
        <w:rPr>
          <w:rFonts w:ascii="Times New Roman" w:hAnsi="Times New Roman"/>
          <w:sz w:val="22"/>
          <w:szCs w:val="22"/>
        </w:rPr>
        <w:t xml:space="preserve">discomfort during the catheter insertion process. You may also experience low blood pressure, increased heart rate, chest pain, become symptomatic, or reach a pulse saturation of 70%. </w:t>
      </w:r>
      <w:r>
        <w:rPr>
          <w:rFonts w:ascii="Times New Roman" w:hAnsi="Times New Roman"/>
          <w:sz w:val="22"/>
          <w:szCs w:val="22"/>
        </w:rPr>
        <w:t>Risks of catheterization include temporary occlusion of bloodflow from that artery (there is another artery that supplies the same area)</w:t>
      </w:r>
      <w:ins w:id="24" w:author="Tarek Loubani" w:date="2016-06-08T12:46:00Z">
        <w:r>
          <w:rPr>
            <w:rFonts w:ascii="Times New Roman" w:hAnsi="Times New Roman"/>
            <w:sz w:val="22"/>
            <w:szCs w:val="22"/>
          </w:rPr>
          <w:t xml:space="preserve"> </w:t>
        </w:r>
      </w:ins>
      <w:ins w:id="25" w:author="Tarek Loubani" w:date="2016-06-08T12:46:00Z">
        <w:r>
          <w:rPr>
            <w:rFonts w:ascii="Times New Roman" w:hAnsi="Times New Roman"/>
            <w:sz w:val="22"/>
            <w:szCs w:val="22"/>
          </w:rPr>
          <w:t>(19.7%)</w:t>
        </w:r>
      </w:ins>
      <w:r>
        <w:rPr>
          <w:rFonts w:ascii="Times New Roman" w:hAnsi="Times New Roman"/>
          <w:sz w:val="22"/>
          <w:szCs w:val="22"/>
        </w:rPr>
        <w:t>; bruising; bleeding</w:t>
      </w:r>
      <w:ins w:id="26" w:author="Tarek Loubani" w:date="2016-06-08T12:47:00Z">
        <w:r>
          <w:rPr>
            <w:rFonts w:ascii="Times New Roman" w:hAnsi="Times New Roman"/>
            <w:sz w:val="22"/>
            <w:szCs w:val="22"/>
          </w:rPr>
          <w:t xml:space="preserve"> </w:t>
        </w:r>
      </w:ins>
      <w:ins w:id="27" w:author="Tarek Loubani" w:date="2016-06-08T12:47:00Z">
        <w:r>
          <w:rPr>
            <w:rFonts w:ascii="Times New Roman" w:hAnsi="Times New Roman"/>
            <w:sz w:val="22"/>
            <w:szCs w:val="22"/>
          </w:rPr>
          <w:t>(0.53%)</w:t>
        </w:r>
      </w:ins>
      <w:r>
        <w:rPr>
          <w:rFonts w:ascii="Times New Roman" w:hAnsi="Times New Roman"/>
          <w:sz w:val="22"/>
          <w:szCs w:val="22"/>
        </w:rPr>
        <w:t xml:space="preserve">; and, rarely, </w:t>
      </w:r>
      <w:ins w:id="28" w:author="Tarek Loubani" w:date="2016-06-08T12:48:00Z">
        <w:r>
          <w:rPr>
            <w:rFonts w:ascii="Times New Roman" w:hAnsi="Times New Roman"/>
            <w:sz w:val="22"/>
            <w:szCs w:val="22"/>
          </w:rPr>
          <w:t xml:space="preserve">minor </w:t>
        </w:r>
      </w:ins>
      <w:r>
        <w:rPr>
          <w:rFonts w:ascii="Times New Roman" w:hAnsi="Times New Roman"/>
          <w:sz w:val="22"/>
          <w:szCs w:val="22"/>
        </w:rPr>
        <w:t>infection (</w:t>
      </w:r>
      <w:ins w:id="29" w:author="Tarek Loubani" w:date="2016-06-08T12:48:00Z">
        <w:r>
          <w:rPr>
            <w:rFonts w:ascii="Times New Roman" w:hAnsi="Times New Roman"/>
            <w:sz w:val="22"/>
            <w:szCs w:val="22"/>
          </w:rPr>
          <w:t>0.72</w:t>
        </w:r>
      </w:ins>
      <w:del w:id="30" w:author="Tarek Loubani" w:date="2016-06-08T12:48:00Z">
        <w:r>
          <w:rPr>
            <w:rFonts w:ascii="Times New Roman" w:hAnsi="Times New Roman"/>
            <w:sz w:val="22"/>
            <w:szCs w:val="22"/>
          </w:rPr>
          <w:delText>&lt;1</w:delText>
        </w:r>
      </w:del>
      <w:r>
        <w:rPr>
          <w:rFonts w:ascii="Times New Roman" w:hAnsi="Times New Roman"/>
          <w:sz w:val="22"/>
          <w:szCs w:val="22"/>
        </w:rPr>
        <w:t>%)</w:t>
      </w:r>
      <w:ins w:id="31" w:author="Tarek Loubani" w:date="2016-06-08T12:48:00Z">
        <w:r>
          <w:rPr>
            <w:rFonts w:ascii="Times New Roman" w:hAnsi="Times New Roman"/>
            <w:sz w:val="22"/>
            <w:szCs w:val="22"/>
          </w:rPr>
          <w:t xml:space="preserve"> </w:t>
        </w:r>
      </w:ins>
      <w:ins w:id="32" w:author="Tarek Loubani" w:date="2016-06-08T12:48:00Z">
        <w:r>
          <w:rPr>
            <w:rFonts w:ascii="Times New Roman" w:hAnsi="Times New Roman"/>
            <w:sz w:val="22"/>
            <w:szCs w:val="22"/>
          </w:rPr>
          <w:t>or major infection (0.13%)</w:t>
        </w:r>
      </w:ins>
      <w:r>
        <w:rPr>
          <w:rFonts w:ascii="Times New Roman" w:hAnsi="Times New Roman"/>
          <w:sz w:val="22"/>
          <w:szCs w:val="22"/>
        </w:rPr>
        <w:t>. You will be assessed for any of these complications by the EP and treated accordingly in the emergency department if there are any injuries related to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You may not benefit personally from the study. Participation in this study will not impact your clinical course, academic status or employment. Results of this study may benefit society by validating a 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Participation in this study is voluntary. You may refuse to participate or withdraw at any point in the study without impact on your clinical course, employment or academic status. </w:t>
      </w:r>
      <w:r>
        <w:rPr>
          <w:rFonts w:ascii="Times New Roman" w:hAnsi="Times New Roman"/>
          <w:sz w:val="22"/>
          <w:szCs w:val="22"/>
        </w:rPr>
        <w:t>If you withdraw, any data collected may also be withdrawn at your request.</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bookmarkStart w:id="3" w:name="OLE_LINK1"/>
      <w:bookmarkStart w:id="4" w:name="OLE_LINK2"/>
      <w:bookmarkStart w:id="5" w:name="OLE_LINK1"/>
      <w:bookmarkStart w:id="6" w:name="OLE_LINK2"/>
      <w:bookmarkEnd w:id="5"/>
      <w:bookmarkEnd w:id="6"/>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left="0" w:right="0" w:hanging="0"/>
        <w:jc w:val="center"/>
        <w:rPr>
          <w:rFonts w:ascii="Lucida Calligraphy" w:hAnsi="Lucida Calligraphy" w:cs="Arial"/>
          <w:b/>
          <w:b/>
          <w:color w:val="808080"/>
          <w:sz w:val="36"/>
          <w:szCs w:val="36"/>
        </w:rPr>
      </w:pPr>
      <w:bookmarkStart w:id="7" w:name="__UnoMark__3403_1756889880"/>
      <w:bookmarkEnd w:id="7"/>
      <w:r>
        <w:rPr>
          <w:rFonts w:cs="Arial" w:ascii="Lucida Calligraphy" w:hAnsi="Lucida Calligraphy"/>
          <w:b/>
          <w:color w:val="808080"/>
          <w:sz w:val="36"/>
          <w:szCs w:val="36"/>
        </w:rPr>
        <w:t>Division of Emergency Medicine</w:t>
      </w:r>
    </w:p>
    <w:p>
      <w:pPr>
        <w:pStyle w:val="Normal"/>
        <w:jc w:val="center"/>
        <w:rPr>
          <w:rFonts w:ascii="Times New Roman" w:hAnsi="Times New Roman"/>
          <w:b/>
          <w:b/>
          <w:sz w:val="44"/>
          <w:szCs w:val="44"/>
        </w:rPr>
      </w:pPr>
      <w:bookmarkStart w:id="8" w:name="__UnoMark__7530_1595826349"/>
      <w:bookmarkStart w:id="9" w:name="__UnoMark__7530_1595826349"/>
      <w:bookmarkEnd w:id="9"/>
      <w:r>
        <w:rPr>
          <w:rFonts w:ascii="Times New Roman" w:hAnsi="Times New Roman"/>
          <w:b/>
          <w:sz w:val="44"/>
          <w:szCs w:val="44"/>
        </w:rPr>
        <mc:AlternateContent>
          <mc:Choice Requires="wps">
            <w:drawing>
              <wp:anchor behindDoc="0" distT="0" distB="7620" distL="114300" distR="114300" simplePos="0" locked="0" layoutInCell="1" allowOverlap="1" relativeHeight="3">
                <wp:simplePos x="0" y="0"/>
                <wp:positionH relativeFrom="margin">
                  <wp:posOffset>1246505</wp:posOffset>
                </wp:positionH>
                <wp:positionV relativeFrom="paragraph">
                  <wp:posOffset>90170</wp:posOffset>
                </wp:positionV>
                <wp:extent cx="3691890" cy="354965"/>
                <wp:effectExtent l="0" t="0" r="0" b="0"/>
                <wp:wrapNone/>
                <wp:docPr id="5" name="Text Box 5"/>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8.15pt;margin-top:7.1pt;width:290.6pt;height:27.85pt;mso-position-horizontal-relative:margin">
                <w10:wrap type="square"/>
                <v:fill o:detectmouseclick="t" on="false"/>
                <v:stroke color="#3465a4" joinstyle="round" endcap="flat"/>
                <v:textbox>
                  <w:txbxContent>
                    <w:p>
                      <w:pPr>
                        <w:pStyle w:val="FrameContents"/>
                        <w:ind w:left="0" w:right="18" w:hanging="0"/>
                        <w:jc w:val="center"/>
                        <w:rPr>
                          <w:color w:val="000000"/>
                          <w:sz w:val="18"/>
                          <w:szCs w:val="18"/>
                        </w:rPr>
                      </w:pPr>
                      <w:r>
                        <w:rPr>
                          <w:color w:val="000000"/>
                          <w:sz w:val="18"/>
                          <w:szCs w:val="18"/>
                        </w:rPr>
                        <w:t>800 Commissioners Rd East • London, Ontario • N6A 5W9 • Canada</w:t>
                      </w:r>
                    </w:p>
                    <w:p>
                      <w:pPr>
                        <w:pStyle w:val="FrameContents"/>
                        <w:ind w:left="0" w:right="18" w:hanging="0"/>
                        <w:jc w:val="center"/>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Calibration and Validation of 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left="0" w:right="-90" w:hanging="0"/>
        <w:rPr>
          <w:rFonts w:ascii="Times New Roman" w:hAnsi="Times New Roman"/>
        </w:rPr>
      </w:pPr>
      <w:r>
        <w:rPr>
          <w:rFonts w:ascii="Times New Roman" w:hAnsi="Times New Roman"/>
        </w:rPr>
      </w:r>
    </w:p>
    <w:p>
      <w:pPr>
        <w:pStyle w:val="Normal"/>
        <w:ind w:left="0"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rFonts w:ascii="Times New Roman" w:hAnsi="Times New Roman"/>
        <w:sz w:val="22"/>
        <w:szCs w:val="22"/>
      </w:rPr>
      <w:fldChar w:fldCharType="begin"/>
    </w:r>
    <w:r>
      <w:instrText> PAGE </w:instrText>
    </w:r>
    <w:r>
      <w:fldChar w:fldCharType="separate"/>
    </w:r>
    <w:r>
      <w:t>4</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 NUMPAGES </w:instrText>
    </w:r>
    <w:r>
      <w:fldChar w:fldCharType="separate"/>
    </w:r>
    <w:r>
      <w:t>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April 06,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40"/>
      <w:ind w:left="0" w:right="-720" w:hanging="0"/>
      <w:jc w:val="left"/>
    </w:pPr>
    <w:rPr>
      <w:rFonts w:ascii="Arial" w:hAnsi="Arial" w:eastAsia="Times New Roman" w:cs="Times New Roman"/>
      <w:color w:val="auto"/>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eastAsia="Times New Roman" w:cs="Tahoma"/>
      <w:sz w:val="16"/>
      <w:szCs w:val="16"/>
    </w:rPr>
  </w:style>
  <w:style w:type="character" w:styleId="Strong">
    <w:name w:val="Strong"/>
    <w:basedOn w:val="DefaultParagraphFont"/>
    <w:qFormat/>
    <w:rPr>
      <w:b/>
      <w:bCs/>
    </w:rPr>
  </w:style>
  <w:style w:type="character" w:styleId="Style1Char">
    <w:name w:val="Style1 Char"/>
    <w:basedOn w:val="DefaultParagraphFont"/>
    <w:qFormat/>
    <w:rPr>
      <w:rFonts w:ascii="Calibri" w:hAnsi="Calibri" w:eastAsia="Calibri" w:cs="Times New Roman"/>
      <w:lang w:val="en-CA"/>
    </w:rPr>
  </w:style>
  <w:style w:type="character" w:styleId="HeaderChar">
    <w:name w:val="Header Char"/>
    <w:basedOn w:val="DefaultParagraphFont"/>
    <w:qFormat/>
    <w:rPr>
      <w:rFonts w:ascii="Arial" w:hAnsi="Arial" w:eastAsia="Times New Roman" w:cs="Times New Roman"/>
      <w:sz w:val="24"/>
      <w:szCs w:val="24"/>
    </w:rPr>
  </w:style>
  <w:style w:type="character" w:styleId="FooterChar">
    <w:name w:val="Footer Char"/>
    <w:basedOn w:val="DefaultParagraphFont"/>
    <w:qFormat/>
    <w:rPr>
      <w:rFonts w:ascii="Arial" w:hAnsi="Arial" w:eastAsia="Times New Roman" w:cs="Times New Roman"/>
      <w:sz w:val="24"/>
      <w:szCs w:val="24"/>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Arial" w:hAnsi="Arial" w:eastAsia="Times New Roman" w:cs="Times New Roman"/>
      <w:sz w:val="20"/>
      <w:szCs w:val="20"/>
    </w:rPr>
  </w:style>
  <w:style w:type="character" w:styleId="CommentSubjectChar">
    <w:name w:val="Comment Subject Char"/>
    <w:basedOn w:val="CommentTextChar"/>
    <w:qFormat/>
    <w:rPr>
      <w:rFonts w:ascii="Arial" w:hAnsi="Arial" w:eastAsia="Times New Roman"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sz w:val="2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BalloonText">
    <w:name w:val="Balloon Text"/>
    <w:basedOn w:val="Normal"/>
    <w:qFormat/>
    <w:pPr/>
    <w:rPr>
      <w:rFonts w:ascii="Tahoma" w:hAnsi="Tahoma" w:cs="Tahoma"/>
      <w:sz w:val="16"/>
      <w:szCs w:val="16"/>
    </w:rPr>
  </w:style>
  <w:style w:type="paragraph" w:styleId="Style14">
    <w:name w:val="Style1"/>
    <w:basedOn w:val="Normal"/>
    <w:qFormat/>
    <w:pPr>
      <w:spacing w:lineRule="auto" w:line="276" w:before="0" w:after="200"/>
      <w:ind w:left="0" w:right="0" w:hanging="0"/>
    </w:pPr>
    <w:rPr>
      <w:rFonts w:ascii="Calibri" w:hAnsi="Calibri" w:eastAsia="Calibri"/>
      <w:sz w:val="22"/>
      <w:szCs w:val="22"/>
      <w:lang w:val="en-CA"/>
    </w:rPr>
  </w:style>
  <w:style w:type="paragraph" w:styleId="NoSpacing">
    <w:name w:val="No Spacing"/>
    <w:qFormat/>
    <w:pPr>
      <w:widowControl/>
      <w:kinsoku w:val="true"/>
      <w:overflowPunct w:val="true"/>
      <w:autoSpaceDE w:val="true"/>
      <w:bidi w:val="0"/>
      <w:spacing w:lineRule="auto" w:line="240"/>
      <w:jc w:val="left"/>
    </w:pPr>
    <w:rPr>
      <w:rFonts w:cs="Times New Roman" w:ascii="Calibri" w:hAnsi="Calibri" w:eastAsia="Calibri"/>
      <w:color w:val="auto"/>
      <w:sz w:val="24"/>
      <w:szCs w:val="22"/>
      <w:lang w:val="en-CA" w:eastAsia="en-US" w:bidi="ar-SA"/>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ListParagraph">
    <w:name w:val="List Paragraph"/>
    <w:basedOn w:val="Normal"/>
    <w:qFormat/>
    <w:pPr>
      <w:spacing w:before="0" w:after="0"/>
      <w:ind w:left="720" w:right="0" w:hanging="0"/>
      <w:contextualSpacing/>
    </w:pPr>
    <w:rPr>
      <w:rFonts w:ascii="Times New Roman" w:hAnsi="Times New Roman"/>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spacing w:lineRule="auto" w:line="240"/>
      <w:jc w:val="left"/>
    </w:pPr>
    <w:rPr>
      <w:rFonts w:ascii="Arial" w:hAnsi="Arial" w:eastAsia="Times New Roman" w:cs="Times New Roman"/>
      <w:color w:val="auto"/>
      <w:sz w:val="24"/>
      <w:szCs w:val="24"/>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99</TotalTime>
  <Application>LibreOffice/5.1.3.2$Linux_X86_64 LibreOffice_project/10m0$Build-2</Application>
  <Pages>4</Pages>
  <Words>1337</Words>
  <Characters>7177</Characters>
  <CharactersWithSpaces>8580</CharactersWithSpaces>
  <Paragraphs>52</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2016-04-06T14:05:00Z</dcterms:created>
  <dc:creator>Shelley McLeodS</dc:creator>
  <dc:description/>
  <dc:language>en-CA</dc:language>
  <cp:lastModifiedBy>Tarek Loubani</cp:lastModifiedBy>
  <dcterms:modified xsi:type="dcterms:W3CDTF">2016-06-08T12:54:37Z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