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E1" w:rsidRDefault="00165C03">
      <w:pPr>
        <w:ind w:right="0"/>
        <w:jc w:val="center"/>
      </w:pPr>
      <w:bookmarkStart w:id="0" w:name="__UnoMark__2909_1756889880"/>
      <w:bookmarkEnd w:id="0"/>
      <w:r>
        <w:rPr>
          <w:noProof/>
        </w:rPr>
        <w:drawing>
          <wp:inline distT="0" distB="0" distL="0" distR="0" wp14:anchorId="25466F2F" wp14:editId="1A241CB8">
            <wp:extent cx="5955665" cy="44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b="31732"/>
                    <a:stretch>
                      <a:fillRect/>
                    </a:stretch>
                  </pic:blipFill>
                  <pic:spPr bwMode="auto">
                    <a:xfrm>
                      <a:off x="0" y="0"/>
                      <a:ext cx="5955665" cy="445135"/>
                    </a:xfrm>
                    <a:prstGeom prst="rect">
                      <a:avLst/>
                    </a:prstGeom>
                  </pic:spPr>
                </pic:pic>
              </a:graphicData>
            </a:graphic>
          </wp:inline>
        </w:drawing>
      </w:r>
    </w:p>
    <w:bookmarkStart w:id="1" w:name="__UnoMark__7293_1595826349"/>
    <w:bookmarkEnd w:id="1"/>
    <w:p w:rsidR="00994EE1" w:rsidRDefault="00165C03">
      <w:pPr>
        <w:ind w:right="0"/>
        <w:jc w:val="center"/>
        <w:rPr>
          <w:rFonts w:ascii="Lucida Calligraphy" w:hAnsi="Lucida Calligraphy" w:cs="Arial"/>
          <w:b/>
          <w:color w:val="808080"/>
          <w:sz w:val="36"/>
          <w:szCs w:val="36"/>
        </w:rPr>
      </w:pPr>
      <w:r>
        <w:rPr>
          <w:noProof/>
        </w:rPr>
        <mc:AlternateContent>
          <mc:Choice Requires="wps">
            <w:drawing>
              <wp:anchor distT="0" distB="7620" distL="114300" distR="114300" simplePos="0" relativeHeight="5" behindDoc="0" locked="0" layoutInCell="1" allowOverlap="1" wp14:anchorId="766E6C9F" wp14:editId="054A0F4B">
                <wp:simplePos x="0" y="0"/>
                <wp:positionH relativeFrom="column">
                  <wp:posOffset>883920</wp:posOffset>
                </wp:positionH>
                <wp:positionV relativeFrom="paragraph">
                  <wp:posOffset>335280</wp:posOffset>
                </wp:positionV>
                <wp:extent cx="3691890" cy="354965"/>
                <wp:effectExtent l="0" t="0" r="0" b="0"/>
                <wp:wrapNone/>
                <wp:docPr id="2" name="Text Box 2"/>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2" o:spid="_x0000_s1026" style="position:absolute;left:0;text-align:left;margin-left:69.6pt;margin-top:26.4pt;width:290.7pt;height:27.95pt;z-index:5;visibility:visible;mso-wrap-style:square;mso-height-percent:200;mso-wrap-distance-left:9pt;mso-wrap-distance-top:0;mso-wrap-distance-right:9pt;mso-wrap-distance-bottom:.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" filled="f" stroked="f">
                <v:textbox style="mso-fit-shape-to-text:t">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v:textbox>
              </v:rect>
            </w:pict>
          </mc:Fallback>
        </mc:AlternateContent>
      </w:r>
      <w:r>
        <w:rPr>
          <w:rFonts w:ascii="Lucida Calligraphy" w:hAnsi="Lucida Calligraphy" w:cs="Arial"/>
          <w:b/>
          <w:color w:val="808080"/>
          <w:sz w:val="36"/>
          <w:szCs w:val="36"/>
        </w:rPr>
        <w:t>Division of Emergency Medicine</w:t>
      </w:r>
    </w:p>
    <w:p w:rsidR="00994EE1" w:rsidRDefault="00165C03">
      <w:pPr>
        <w:tabs>
          <w:tab w:val="center" w:pos="0"/>
        </w:tabs>
        <w:ind w:right="0"/>
        <w:rPr>
          <w:rFonts w:ascii="Lucida Calligraphy" w:hAnsi="Lucida Calligraphy" w:cs="Arial"/>
          <w:b/>
          <w:color w:val="808080"/>
          <w:sz w:val="36"/>
          <w:szCs w:val="36"/>
        </w:rPr>
      </w:pPr>
      <w:r>
        <w:rPr>
          <w:rFonts w:ascii="Lucida Calligraphy" w:hAnsi="Lucida Calligraphy" w:cs="Arial"/>
          <w:b/>
          <w:color w:val="808080"/>
          <w:sz w:val="36"/>
          <w:szCs w:val="36"/>
        </w:rPr>
        <w:tab/>
      </w:r>
      <w:r>
        <w:rPr>
          <w:rFonts w:ascii="Lucida Calligraphy" w:hAnsi="Lucida Calligraphy" w:cs="Arial"/>
          <w:b/>
          <w:color w:val="808080"/>
          <w:sz w:val="36"/>
          <w:szCs w:val="36"/>
        </w:rPr>
        <w:tab/>
      </w:r>
    </w:p>
    <w:p w:rsidR="00994EE1" w:rsidRDefault="00994EE1">
      <w:pPr>
        <w:ind w:right="0"/>
        <w:jc w:val="center"/>
        <w:outlineLvl w:val="0"/>
        <w:rPr>
          <w:rFonts w:cs="Arial"/>
          <w:sz w:val="18"/>
        </w:rPr>
      </w:pPr>
    </w:p>
    <w:p w:rsidR="00994EE1" w:rsidRDefault="00994EE1">
      <w:pPr>
        <w:rPr>
          <w:rFonts w:cs="Arial"/>
          <w:sz w:val="18"/>
        </w:rPr>
      </w:pPr>
    </w:p>
    <w:p w:rsidR="00994EE1" w:rsidRDefault="00994EE1">
      <w:pPr>
        <w:rPr>
          <w:rFonts w:ascii="Times New Roman" w:hAnsi="Times New Roman"/>
          <w:sz w:val="22"/>
          <w:szCs w:val="22"/>
        </w:rPr>
      </w:pPr>
    </w:p>
    <w:p w:rsidR="00994EE1" w:rsidRDefault="00165C03">
      <w:r>
        <w:rPr>
          <w:rFonts w:ascii="Times New Roman" w:hAnsi="Times New Roman"/>
          <w:b/>
          <w:sz w:val="22"/>
          <w:szCs w:val="22"/>
        </w:rPr>
        <w:t>Title of Project</w:t>
      </w:r>
      <w:r>
        <w:rPr>
          <w:rFonts w:ascii="Times New Roman" w:hAnsi="Times New Roman"/>
          <w:sz w:val="22"/>
          <w:szCs w:val="22"/>
        </w:rPr>
        <w:t xml:space="preserve">: Calibration and Validation of Low-Cost 3D Printed Pulse </w:t>
      </w:r>
      <w:proofErr w:type="spellStart"/>
      <w:r>
        <w:rPr>
          <w:rFonts w:ascii="Times New Roman" w:hAnsi="Times New Roman"/>
          <w:sz w:val="22"/>
          <w:szCs w:val="22"/>
        </w:rPr>
        <w:t>Oximeter</w:t>
      </w:r>
      <w:proofErr w:type="spellEnd"/>
    </w:p>
    <w:p w:rsidR="00994EE1" w:rsidRDefault="00994EE1">
      <w:pPr>
        <w:rPr>
          <w:rFonts w:ascii="Times New Roman" w:hAnsi="Times New Roman"/>
          <w:sz w:val="22"/>
          <w:szCs w:val="22"/>
        </w:rPr>
      </w:pPr>
    </w:p>
    <w:p w:rsidR="00994EE1" w:rsidRDefault="00165C03">
      <w:r>
        <w:rPr>
          <w:rFonts w:ascii="Times New Roman" w:hAnsi="Times New Roman"/>
          <w:b/>
          <w:sz w:val="22"/>
          <w:szCs w:val="22"/>
        </w:rPr>
        <w:t>Principal Investigator</w:t>
      </w:r>
      <w:r>
        <w:rPr>
          <w:rFonts w:ascii="Times New Roman" w:hAnsi="Times New Roman"/>
          <w:sz w:val="22"/>
          <w:szCs w:val="22"/>
        </w:rPr>
        <w:t>: Dr.</w:t>
      </w:r>
      <w:r>
        <w:t xml:space="preserve"> </w:t>
      </w:r>
      <w:r>
        <w:rPr>
          <w:rFonts w:ascii="Times New Roman" w:hAnsi="Times New Roman"/>
          <w:sz w:val="22"/>
          <w:szCs w:val="22"/>
        </w:rPr>
        <w:t>Tarek Loubani, MD, CCFP (EM)</w:t>
      </w:r>
    </w:p>
    <w:p w:rsidR="00994EE1" w:rsidRDefault="00994EE1">
      <w:pPr>
        <w:rPr>
          <w:rFonts w:ascii="Times New Roman" w:hAnsi="Times New Roman"/>
          <w:sz w:val="22"/>
          <w:szCs w:val="22"/>
        </w:rPr>
      </w:pPr>
    </w:p>
    <w:p w:rsidR="00994EE1" w:rsidRDefault="00165C03">
      <w:r>
        <w:rPr>
          <w:rFonts w:ascii="Times New Roman" w:hAnsi="Times New Roman"/>
          <w:b/>
          <w:sz w:val="22"/>
          <w:szCs w:val="22"/>
        </w:rPr>
        <w:t>Co-Investigators</w:t>
      </w:r>
      <w:r>
        <w:rPr>
          <w:rFonts w:ascii="Times New Roman" w:hAnsi="Times New Roman"/>
          <w:sz w:val="22"/>
          <w:szCs w:val="22"/>
        </w:rPr>
        <w:t>: Dr. Melanie Columbus, PhD, Mrs. Kristine Van Aarsen, MSc</w:t>
      </w:r>
    </w:p>
    <w:p w:rsidR="00994EE1" w:rsidRDefault="00994EE1">
      <w:pPr>
        <w:rPr>
          <w:rFonts w:ascii="Times New Roman" w:hAnsi="Times New Roman"/>
          <w:sz w:val="22"/>
          <w:szCs w:val="22"/>
        </w:rPr>
      </w:pPr>
    </w:p>
    <w:p w:rsidR="00994EE1" w:rsidRDefault="00165C03">
      <w:pPr>
        <w:rPr>
          <w:rFonts w:ascii="Times New Roman" w:hAnsi="Times New Roman"/>
          <w:b/>
          <w:sz w:val="22"/>
          <w:szCs w:val="22"/>
        </w:rPr>
      </w:pPr>
      <w:r>
        <w:rPr>
          <w:rFonts w:ascii="Times New Roman" w:hAnsi="Times New Roman"/>
          <w:b/>
          <w:sz w:val="22"/>
          <w:szCs w:val="22"/>
        </w:rPr>
        <w:t>Background &amp; Purpose</w:t>
      </w:r>
    </w:p>
    <w:p w:rsidR="00994EE1" w:rsidRDefault="00165C03">
      <w:pPr>
        <w:rPr>
          <w:rFonts w:ascii="Times New Roman" w:hAnsi="Times New Roman"/>
          <w:b/>
          <w:sz w:val="22"/>
          <w:szCs w:val="22"/>
        </w:rPr>
      </w:pPr>
      <w:r>
        <w:rPr>
          <w:rFonts w:ascii="Times New Roman" w:hAnsi="Times New Roman"/>
          <w:b/>
          <w:sz w:val="22"/>
          <w:szCs w:val="22"/>
        </w:rPr>
        <w:tab/>
      </w:r>
    </w:p>
    <w:p w:rsidR="00994EE1" w:rsidRDefault="00165C03">
      <w:pPr>
        <w:rPr>
          <w:rFonts w:ascii="Times New Roman" w:hAnsi="Times New Roman"/>
          <w:sz w:val="22"/>
          <w:szCs w:val="22"/>
        </w:rPr>
      </w:pPr>
      <w:r>
        <w:rPr>
          <w:rFonts w:ascii="Times New Roman" w:hAnsi="Times New Roman"/>
          <w:sz w:val="22"/>
          <w:szCs w:val="22"/>
        </w:rPr>
        <w:t xml:space="preserve">You are invited to participate in a research study to validate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A pulse </w:t>
      </w:r>
      <w:proofErr w:type="spellStart"/>
      <w:r>
        <w:rPr>
          <w:rFonts w:ascii="Times New Roman" w:hAnsi="Times New Roman"/>
          <w:sz w:val="22"/>
          <w:szCs w:val="22"/>
        </w:rPr>
        <w:t>oximeter</w:t>
      </w:r>
      <w:proofErr w:type="spellEnd"/>
      <w:r>
        <w:rPr>
          <w:rFonts w:ascii="Times New Roman" w:hAnsi="Times New Roman"/>
          <w:sz w:val="22"/>
          <w:szCs w:val="22"/>
        </w:rPr>
        <w:t xml:space="preserve"> is a sensor device placed on the finger to measure oxygen levels in the blood. All healthy, non-smoking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The purpose of this study is to calibrate and validate a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that measures oxygen levels in the blood. </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Calibration is the process by which data is collected from a pulse </w:t>
      </w:r>
      <w:proofErr w:type="spellStart"/>
      <w:r>
        <w:rPr>
          <w:rFonts w:ascii="Times New Roman" w:hAnsi="Times New Roman"/>
          <w:sz w:val="22"/>
          <w:szCs w:val="22"/>
        </w:rPr>
        <w:t>oximeter</w:t>
      </w:r>
      <w:proofErr w:type="spellEnd"/>
      <w:r>
        <w:rPr>
          <w:rFonts w:ascii="Times New Roman" w:hAnsi="Times New Roman"/>
          <w:sz w:val="22"/>
          <w:szCs w:val="22"/>
        </w:rPr>
        <w:t xml:space="preserve"> and another method (blood sampling from your artery) so that the raw data from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can be translated into clinically usable values (percent of oxygen in a patient).</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Validation is the process by which the calibration process is checked to ensure that the end-result (the oxygen values) </w:t>
      </w:r>
      <w:proofErr w:type="gramStart"/>
      <w:r>
        <w:rPr>
          <w:rFonts w:ascii="Times New Roman" w:hAnsi="Times New Roman"/>
          <w:sz w:val="22"/>
          <w:szCs w:val="22"/>
        </w:rPr>
        <w:t>are</w:t>
      </w:r>
      <w:proofErr w:type="gramEnd"/>
      <w:r>
        <w:rPr>
          <w:rFonts w:ascii="Times New Roman" w:hAnsi="Times New Roman"/>
          <w:sz w:val="22"/>
          <w:szCs w:val="22"/>
        </w:rPr>
        <w:t xml:space="preserve"> accurate when compared to a gold standard device.</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Measurements from the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will be compared to a gold standard – the pulse </w:t>
      </w:r>
      <w:proofErr w:type="spellStart"/>
      <w:r>
        <w:rPr>
          <w:rFonts w:ascii="Times New Roman" w:hAnsi="Times New Roman"/>
          <w:sz w:val="22"/>
          <w:szCs w:val="22"/>
        </w:rPr>
        <w:t>oximeter</w:t>
      </w:r>
      <w:proofErr w:type="spellEnd"/>
      <w:r>
        <w:rPr>
          <w:rFonts w:ascii="Times New Roman" w:hAnsi="Times New Roman"/>
          <w:sz w:val="22"/>
          <w:szCs w:val="22"/>
        </w:rPr>
        <w:t xml:space="preserve"> currently used in the emergency department at London Health Sciences Centre (LHSC). The experimental pulse </w:t>
      </w:r>
      <w:proofErr w:type="spellStart"/>
      <w:r>
        <w:rPr>
          <w:rFonts w:ascii="Times New Roman" w:hAnsi="Times New Roman"/>
          <w:sz w:val="22"/>
          <w:szCs w:val="22"/>
        </w:rPr>
        <w:t>oximeter</w:t>
      </w:r>
      <w:proofErr w:type="spellEnd"/>
      <w:r>
        <w:rPr>
          <w:rFonts w:ascii="Times New Roman" w:hAnsi="Times New Roman"/>
          <w:sz w:val="22"/>
          <w:szCs w:val="22"/>
        </w:rPr>
        <w:t xml:space="preserve"> can be manufactured at a fraction of the cost of currently employed devices and may be a cost-effective alternative for hospitals and clinics in both the developed and developing worlds.</w:t>
      </w:r>
    </w:p>
    <w:p w:rsidR="00994EE1" w:rsidRDefault="00994EE1">
      <w:pPr>
        <w:rPr>
          <w:rFonts w:ascii="Times New Roman" w:hAnsi="Times New Roman"/>
          <w:sz w:val="22"/>
          <w:szCs w:val="22"/>
        </w:rPr>
      </w:pPr>
    </w:p>
    <w:p w:rsidR="00994EE1" w:rsidRDefault="00165C03">
      <w:r>
        <w:rPr>
          <w:rFonts w:ascii="Times New Roman" w:hAnsi="Times New Roman"/>
          <w:sz w:val="22"/>
          <w:szCs w:val="22"/>
        </w:rPr>
        <w:t xml:space="preserve">You are being asked to help calibrate a new low-cost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This means that the data taken from you will be used to calculate equations that will translate the pulse </w:t>
      </w:r>
      <w:proofErr w:type="spellStart"/>
      <w:r>
        <w:rPr>
          <w:rFonts w:ascii="Times New Roman" w:hAnsi="Times New Roman"/>
          <w:sz w:val="22"/>
          <w:szCs w:val="22"/>
        </w:rPr>
        <w:t>oximeter's</w:t>
      </w:r>
      <w:proofErr w:type="spellEnd"/>
      <w:r>
        <w:rPr>
          <w:rFonts w:ascii="Times New Roman" w:hAnsi="Times New Roman"/>
          <w:sz w:val="22"/>
          <w:szCs w:val="22"/>
        </w:rPr>
        <w:t xml:space="preserve"> raw data into clinically useful values. Your participation in the study involves completion of the study protocol. All study procedures will be conducted in the emergency department at Victoria Hospital and University Hospital at LHSC by an experienced emergency physician (EP). 50 participants will be recruited in order to calibrate the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t>
      </w:r>
    </w:p>
    <w:p w:rsidR="00994EE1" w:rsidRDefault="00994EE1">
      <w:pPr>
        <w:rPr>
          <w:rFonts w:ascii="Times New Roman" w:hAnsi="Times New Roman"/>
          <w:sz w:val="22"/>
          <w:szCs w:val="22"/>
        </w:rPr>
      </w:pPr>
    </w:p>
    <w:p w:rsidR="00994EE1" w:rsidRDefault="00165C03">
      <w:r>
        <w:rPr>
          <w:rFonts w:ascii="Times New Roman" w:hAnsi="Times New Roman"/>
          <w:sz w:val="22"/>
          <w:szCs w:val="22"/>
        </w:rPr>
        <w:t xml:space="preserve">You will have an arterial catheter (a plastic tube that looks and behaves like an IV tip) inserted into the radial artery of your wrist by the EP for accurate blood oxygen level measurements. This procedure is just like putting in an intravenous line, but into one of your arteries. Risks include pain at the wrist or temporary problems with blood supply to the hand. Two blood samples will be taken at the beginning of the study. The experimental, 3D printed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will then be placed on your finger in addition to a pulse </w:t>
      </w:r>
      <w:proofErr w:type="spellStart"/>
      <w:r>
        <w:rPr>
          <w:rFonts w:ascii="Times New Roman" w:hAnsi="Times New Roman"/>
          <w:sz w:val="22"/>
          <w:szCs w:val="22"/>
        </w:rPr>
        <w:t>oximeter</w:t>
      </w:r>
      <w:proofErr w:type="spellEnd"/>
      <w:r>
        <w:rPr>
          <w:rFonts w:ascii="Times New Roman" w:hAnsi="Times New Roman"/>
          <w:sz w:val="22"/>
          <w:szCs w:val="22"/>
        </w:rPr>
        <w:t xml:space="preserve"> currently used at the hospital on a different finger on the same hand. Readings from both of these devices will be compared under different oxygen conditions. You will then be fitted with a breathing mask which will deliver a mix of nitrogen and oxygen at </w:t>
      </w:r>
      <w:r>
        <w:rPr>
          <w:rFonts w:ascii="Times New Roman" w:hAnsi="Times New Roman"/>
          <w:sz w:val="22"/>
          <w:szCs w:val="22"/>
        </w:rPr>
        <w:lastRenderedPageBreak/>
        <w:t>progressively different ratios under careful monitoring by the EP. Blood oxygen levels will be measured until a pulse oxygen saturation of 70% is achieved.</w:t>
      </w:r>
      <w:ins w:id="2" w:author="Kristine VanAarsen" w:date="2017-05-04T12:53:00Z">
        <w:r w:rsidR="00C65C83">
          <w:rPr>
            <w:rFonts w:ascii="Times New Roman" w:hAnsi="Times New Roman"/>
            <w:sz w:val="22"/>
            <w:szCs w:val="22"/>
          </w:rPr>
          <w:t xml:space="preserve"> Oxygen saturation is a measure of how much oxygen your blood is carrying as a percentage of the maximum it could carry</w:t>
        </w:r>
      </w:ins>
      <w:ins w:id="3" w:author="Kristine VanAarsen" w:date="2017-05-04T12:54:00Z">
        <w:r w:rsidR="00C65C83">
          <w:rPr>
            <w:rFonts w:ascii="Times New Roman" w:hAnsi="Times New Roman"/>
            <w:sz w:val="22"/>
            <w:szCs w:val="22"/>
          </w:rPr>
          <w:t xml:space="preserve">. </w:t>
        </w:r>
      </w:ins>
      <w:r>
        <w:rPr>
          <w:rFonts w:ascii="Times New Roman" w:hAnsi="Times New Roman"/>
          <w:sz w:val="22"/>
          <w:szCs w:val="22"/>
        </w:rPr>
        <w:t xml:space="preserve"> </w:t>
      </w:r>
      <w:proofErr w:type="gramStart"/>
      <w:r>
        <w:rPr>
          <w:rFonts w:ascii="Times New Roman" w:hAnsi="Times New Roman"/>
          <w:sz w:val="22"/>
          <w:szCs w:val="22"/>
        </w:rPr>
        <w:t>Approximately</w:t>
      </w:r>
      <w:proofErr w:type="gramEnd"/>
      <w:r>
        <w:rPr>
          <w:rFonts w:ascii="Times New Roman" w:hAnsi="Times New Roman"/>
          <w:sz w:val="22"/>
          <w:szCs w:val="22"/>
        </w:rPr>
        <w:t xml:space="preserve"> two milliliters of blood (half a teaspoon) will be drawn for every 5% drop in blood oxygen saturation from 100% to 70% up to a maximum of 20milliliters (4 teaspoons). If you experience chest pain, low blood pressure, fast heart rate, unstable vitals or become symptomatic, we will discontinue the experiment and restore normal oxygen saturation levels immediately. The EP will be monitoring you closely, and you will be placed on monitors that follow your </w:t>
      </w:r>
      <w:proofErr w:type="spellStart"/>
      <w:r>
        <w:rPr>
          <w:rFonts w:ascii="Times New Roman" w:hAnsi="Times New Roman"/>
          <w:sz w:val="22"/>
          <w:szCs w:val="22"/>
        </w:rPr>
        <w:t>heartrate</w:t>
      </w:r>
      <w:proofErr w:type="spellEnd"/>
      <w:r>
        <w:rPr>
          <w:rFonts w:ascii="Times New Roman" w:hAnsi="Times New Roman"/>
          <w:sz w:val="22"/>
          <w:szCs w:val="22"/>
        </w:rPr>
        <w:t xml:space="preserve"> through stickers on your chest and your blood pressure using a blood pressure cuff. Once the endpoint has been reached, normal oxygen levels will be restored. Arterial blood samples will be drawn and oxygen saturation will be measured throughout. This study takes approximately 60 minutes to complete. This phase of the study will require approximately 50 volunteers.</w:t>
      </w:r>
    </w:p>
    <w:p w:rsidR="00994EE1" w:rsidRDefault="00994EE1">
      <w:pPr>
        <w:rPr>
          <w:rFonts w:ascii="Times New Roman" w:hAnsi="Times New Roman"/>
          <w:sz w:val="22"/>
          <w:szCs w:val="22"/>
        </w:rPr>
      </w:pPr>
    </w:p>
    <w:p w:rsidR="00994EE1" w:rsidRDefault="00165C03">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t xml:space="preserve"> </w:t>
      </w:r>
      <w:r>
        <w:rPr>
          <w:rFonts w:ascii="Times New Roman" w:hAnsi="Times New Roman"/>
          <w:sz w:val="22"/>
          <w:szCs w:val="22"/>
        </w:rPr>
        <w:t xml:space="preserve">Tarek Loubani (tlouban@uwo.ca), 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994EE1" w:rsidRDefault="00994EE1">
      <w:pPr>
        <w:rPr>
          <w:rFonts w:ascii="Times New Roman" w:hAnsi="Times New Roman"/>
          <w:sz w:val="22"/>
          <w:szCs w:val="22"/>
        </w:rPr>
      </w:pPr>
    </w:p>
    <w:p w:rsidR="00994EE1" w:rsidRDefault="00994EE1">
      <w:pPr>
        <w:rPr>
          <w:rFonts w:ascii="Times New Roman" w:hAnsi="Times New Roman"/>
          <w:sz w:val="22"/>
          <w:szCs w:val="22"/>
        </w:rPr>
      </w:pPr>
    </w:p>
    <w:p w:rsidR="00994EE1" w:rsidRDefault="00165C03">
      <w:pPr>
        <w:rPr>
          <w:rFonts w:ascii="Times New Roman" w:hAnsi="Times New Roman"/>
          <w:b/>
          <w:sz w:val="22"/>
          <w:szCs w:val="22"/>
        </w:rPr>
      </w:pPr>
      <w:r>
        <w:rPr>
          <w:rFonts w:ascii="Times New Roman" w:hAnsi="Times New Roman"/>
          <w:b/>
          <w:sz w:val="22"/>
          <w:szCs w:val="22"/>
        </w:rPr>
        <w:t>Risks &amp; Benefits</w:t>
      </w:r>
    </w:p>
    <w:p w:rsidR="00994EE1" w:rsidRDefault="00994EE1">
      <w:pPr>
        <w:rPr>
          <w:rFonts w:ascii="Times New Roman" w:hAnsi="Times New Roman"/>
          <w:b/>
          <w:sz w:val="22"/>
          <w:szCs w:val="22"/>
        </w:rPr>
      </w:pPr>
    </w:p>
    <w:p w:rsidR="00994EE1" w:rsidRDefault="00165C03">
      <w:r>
        <w:rPr>
          <w:rFonts w:ascii="Times New Roman" w:hAnsi="Times New Roman"/>
          <w:sz w:val="22"/>
          <w:szCs w:val="22"/>
        </w:rPr>
        <w:t xml:space="preserve">Risks associated with this study include pain and discomfort during the catheter insertion process. You may also experience low blood pressure, increased heart rate, chest pain, </w:t>
      </w:r>
      <w:del w:id="4" w:author="Kristine VanAarsen" w:date="2017-05-04T12:58:00Z">
        <w:r w:rsidDel="00C65C83">
          <w:rPr>
            <w:rFonts w:ascii="Times New Roman" w:hAnsi="Times New Roman"/>
            <w:sz w:val="22"/>
            <w:szCs w:val="22"/>
          </w:rPr>
          <w:delText>become symptomatic</w:delText>
        </w:r>
      </w:del>
      <w:ins w:id="5" w:author="Kristine VanAarsen" w:date="2017-05-04T12:58:00Z">
        <w:r w:rsidR="00C65C83">
          <w:rPr>
            <w:rFonts w:ascii="Times New Roman" w:hAnsi="Times New Roman"/>
            <w:sz w:val="22"/>
            <w:szCs w:val="22"/>
          </w:rPr>
          <w:t>start to feel unwell</w:t>
        </w:r>
      </w:ins>
      <w:bookmarkStart w:id="6" w:name="_GoBack"/>
      <w:bookmarkEnd w:id="6"/>
      <w:r>
        <w:rPr>
          <w:rFonts w:ascii="Times New Roman" w:hAnsi="Times New Roman"/>
          <w:sz w:val="22"/>
          <w:szCs w:val="22"/>
        </w:rPr>
        <w:t xml:space="preserve">, or reach a pulse saturation of 70%. Risks of catheterization include temporary occlusion of </w:t>
      </w:r>
      <w:proofErr w:type="spellStart"/>
      <w:r>
        <w:rPr>
          <w:rFonts w:ascii="Times New Roman" w:hAnsi="Times New Roman"/>
          <w:sz w:val="22"/>
          <w:szCs w:val="22"/>
        </w:rPr>
        <w:t>bloodflow</w:t>
      </w:r>
      <w:proofErr w:type="spellEnd"/>
      <w:r>
        <w:rPr>
          <w:rFonts w:ascii="Times New Roman" w:hAnsi="Times New Roman"/>
          <w:sz w:val="22"/>
          <w:szCs w:val="22"/>
        </w:rPr>
        <w:t xml:space="preserve"> from that artery (there is another artery that supplies the same area) (19.7%); bruising; bleeding (0.53%); and, rarely, minor infection (0.72%) or major infection (0.13%)</w:t>
      </w:r>
      <w:ins w:id="7" w:author="Kristine VanAarsen" w:date="2017-05-04T12:46:00Z">
        <w:r w:rsidR="00C65C83">
          <w:rPr>
            <w:rFonts w:ascii="Times New Roman" w:hAnsi="Times New Roman"/>
            <w:sz w:val="22"/>
            <w:szCs w:val="22"/>
          </w:rPr>
          <w:t xml:space="preserve"> and an </w:t>
        </w:r>
      </w:ins>
      <w:ins w:id="8" w:author="Kristine VanAarsen" w:date="2017-05-04T12:47:00Z">
        <w:r w:rsidR="00C65C83">
          <w:rPr>
            <w:rFonts w:ascii="Times New Roman" w:hAnsi="Times New Roman"/>
            <w:sz w:val="22"/>
            <w:szCs w:val="22"/>
          </w:rPr>
          <w:t>extremely</w:t>
        </w:r>
      </w:ins>
      <w:ins w:id="9" w:author="Kristine VanAarsen" w:date="2017-05-04T12:46:00Z">
        <w:r w:rsidR="00C65C83">
          <w:rPr>
            <w:rFonts w:ascii="Times New Roman" w:hAnsi="Times New Roman"/>
            <w:sz w:val="22"/>
            <w:szCs w:val="22"/>
          </w:rPr>
          <w:t xml:space="preserve"> </w:t>
        </w:r>
      </w:ins>
      <w:ins w:id="10" w:author="Kristine VanAarsen" w:date="2017-05-04T12:47:00Z">
        <w:r w:rsidR="00C65C83">
          <w:rPr>
            <w:rFonts w:ascii="Times New Roman" w:hAnsi="Times New Roman"/>
            <w:sz w:val="22"/>
            <w:szCs w:val="22"/>
          </w:rPr>
          <w:t>improbable risk of death</w:t>
        </w:r>
      </w:ins>
      <w:r>
        <w:rPr>
          <w:rFonts w:ascii="Times New Roman" w:hAnsi="Times New Roman"/>
          <w:sz w:val="22"/>
          <w:szCs w:val="22"/>
        </w:rPr>
        <w:t>. You will be assessed for any of these complications by the EP and treated accordingly in the emergency department if there are any injuries related to this study.</w:t>
      </w:r>
      <w:ins w:id="11" w:author="Kristine VanAarsen" w:date="2017-05-03T08:51:00Z">
        <w:r w:rsidR="00442755">
          <w:rPr>
            <w:rFonts w:ascii="Times New Roman" w:hAnsi="Times New Roman"/>
            <w:sz w:val="22"/>
            <w:szCs w:val="22"/>
          </w:rPr>
          <w:t xml:space="preserve"> All procedures will be conducted </w:t>
        </w:r>
        <w:r w:rsidR="00C65C83">
          <w:rPr>
            <w:rFonts w:ascii="Times New Roman" w:hAnsi="Times New Roman"/>
            <w:sz w:val="22"/>
            <w:szCs w:val="22"/>
          </w:rPr>
          <w:t xml:space="preserve">in the Emergency Department </w:t>
        </w:r>
      </w:ins>
      <w:ins w:id="12" w:author="Kristine VanAarsen" w:date="2017-05-04T12:40:00Z">
        <w:r w:rsidR="00C65C83">
          <w:rPr>
            <w:rFonts w:ascii="Times New Roman" w:hAnsi="Times New Roman"/>
            <w:sz w:val="22"/>
            <w:szCs w:val="22"/>
          </w:rPr>
          <w:t xml:space="preserve">where </w:t>
        </w:r>
      </w:ins>
      <w:ins w:id="13" w:author="Kristine VanAarsen" w:date="2017-05-03T08:51:00Z">
        <w:r w:rsidR="00442755">
          <w:rPr>
            <w:rFonts w:ascii="Times New Roman" w:hAnsi="Times New Roman"/>
            <w:sz w:val="22"/>
            <w:szCs w:val="22"/>
          </w:rPr>
          <w:t>you will be th</w:t>
        </w:r>
      </w:ins>
      <w:ins w:id="14" w:author="Kristine VanAarsen" w:date="2017-05-04T12:41:00Z">
        <w:r w:rsidR="00C65C83">
          <w:rPr>
            <w:rFonts w:ascii="Times New Roman" w:hAnsi="Times New Roman"/>
            <w:sz w:val="22"/>
            <w:szCs w:val="22"/>
          </w:rPr>
          <w:t>oroughly screened and monitored.</w:t>
        </w:r>
      </w:ins>
      <w:ins w:id="15" w:author="Kristine VanAarsen" w:date="2017-05-03T08:51:00Z">
        <w:r w:rsidR="00442755">
          <w:rPr>
            <w:rFonts w:ascii="Times New Roman" w:hAnsi="Times New Roman"/>
            <w:sz w:val="22"/>
            <w:szCs w:val="22"/>
          </w:rPr>
          <w:t xml:space="preserve"> </w:t>
        </w:r>
      </w:ins>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You may not benefit personally from the study. Participation in this study will not impact your clinical course, academic status or employment. Results of this study may benefit society by validating a low-priced pulse </w:t>
      </w:r>
      <w:proofErr w:type="spellStart"/>
      <w:r>
        <w:rPr>
          <w:rFonts w:ascii="Times New Roman" w:hAnsi="Times New Roman"/>
          <w:sz w:val="22"/>
          <w:szCs w:val="22"/>
        </w:rPr>
        <w:t>oximeter</w:t>
      </w:r>
      <w:proofErr w:type="spellEnd"/>
      <w:r>
        <w:rPr>
          <w:rFonts w:ascii="Times New Roman" w:hAnsi="Times New Roman"/>
          <w:sz w:val="22"/>
          <w:szCs w:val="22"/>
        </w:rPr>
        <w:t xml:space="preserve"> whose design is freely available which may impact emergency rooms in both the developed and developing worlds. You will not be compensated for your participation in this study.</w:t>
      </w:r>
    </w:p>
    <w:p w:rsidR="00994EE1" w:rsidRDefault="00994EE1">
      <w:pPr>
        <w:rPr>
          <w:rFonts w:ascii="Times New Roman" w:hAnsi="Times New Roman"/>
          <w:sz w:val="22"/>
          <w:szCs w:val="22"/>
        </w:rPr>
      </w:pPr>
    </w:p>
    <w:p w:rsidR="00994EE1" w:rsidRDefault="00165C03">
      <w:r>
        <w:rPr>
          <w:rFonts w:ascii="Times New Roman" w:hAnsi="Times New Roman"/>
          <w:sz w:val="22"/>
          <w:szCs w:val="22"/>
        </w:rPr>
        <w:t>Participation in this study is voluntary. You may refuse to participate or withdraw at any point in the study without impact on your clinical course, employment or academic status. If you withdraw, any data collected may also be withdrawn at your request.</w:t>
      </w:r>
    </w:p>
    <w:p w:rsidR="00994EE1" w:rsidRDefault="00994EE1">
      <w:pPr>
        <w:rPr>
          <w:rFonts w:ascii="Times New Roman" w:hAnsi="Times New Roman"/>
          <w:sz w:val="22"/>
          <w:szCs w:val="22"/>
        </w:rPr>
      </w:pPr>
    </w:p>
    <w:p w:rsidR="00994EE1" w:rsidRDefault="00165C03">
      <w:pPr>
        <w:rPr>
          <w:rFonts w:ascii="Times New Roman" w:hAnsi="Times New Roman"/>
          <w:b/>
          <w:sz w:val="22"/>
          <w:szCs w:val="22"/>
        </w:rPr>
      </w:pPr>
      <w:r>
        <w:rPr>
          <w:rFonts w:ascii="Times New Roman" w:hAnsi="Times New Roman"/>
          <w:b/>
          <w:sz w:val="22"/>
          <w:szCs w:val="22"/>
        </w:rPr>
        <w:t xml:space="preserve">Confidentiality </w:t>
      </w:r>
    </w:p>
    <w:p w:rsidR="00994EE1" w:rsidRDefault="00994EE1">
      <w:pPr>
        <w:rPr>
          <w:rFonts w:ascii="Times New Roman" w:hAnsi="Times New Roman"/>
          <w:b/>
          <w:sz w:val="22"/>
          <w:szCs w:val="22"/>
        </w:rPr>
      </w:pPr>
    </w:p>
    <w:p w:rsidR="00994EE1" w:rsidRDefault="00165C03">
      <w:pPr>
        <w:spacing w:line="276" w:lineRule="auto"/>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rsidR="00994EE1" w:rsidRDefault="00994EE1">
      <w:pPr>
        <w:spacing w:line="276" w:lineRule="auto"/>
        <w:rPr>
          <w:rFonts w:ascii="Times New Roman" w:hAnsi="Times New Roman"/>
          <w:sz w:val="22"/>
          <w:szCs w:val="22"/>
        </w:rPr>
      </w:pPr>
    </w:p>
    <w:p w:rsidR="00994EE1" w:rsidRDefault="00165C03">
      <w:pPr>
        <w:spacing w:line="276" w:lineRule="auto"/>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rsidR="00994EE1" w:rsidRDefault="00165C03">
      <w:pPr>
        <w:spacing w:line="276" w:lineRule="auto"/>
        <w:rPr>
          <w:rFonts w:ascii="Times New Roman" w:hAnsi="Times New Roman"/>
          <w:sz w:val="22"/>
          <w:szCs w:val="22"/>
          <w:lang w:val="en-CA"/>
        </w:rPr>
      </w:pPr>
      <w:r>
        <w:rPr>
          <w:rFonts w:ascii="Times New Roman" w:hAnsi="Times New Roman"/>
          <w:sz w:val="22"/>
          <w:szCs w:val="22"/>
          <w:lang w:val="en-CA"/>
        </w:rPr>
        <w:t>Examples include:</w:t>
      </w:r>
    </w:p>
    <w:p w:rsidR="00994EE1" w:rsidRDefault="00165C03">
      <w:pPr>
        <w:pStyle w:val="ListParagraph"/>
        <w:numPr>
          <w:ilvl w:val="0"/>
          <w:numId w:val="1"/>
        </w:numPr>
        <w:spacing w:line="276" w:lineRule="auto"/>
        <w:rPr>
          <w:sz w:val="22"/>
          <w:szCs w:val="22"/>
          <w:lang w:val="en-CA"/>
        </w:rPr>
      </w:pPr>
      <w:r>
        <w:rPr>
          <w:sz w:val="22"/>
          <w:szCs w:val="22"/>
          <w:lang w:val="en-CA"/>
        </w:rPr>
        <w:t>Representatives of Lawson Quality Assurance Education Program</w:t>
      </w:r>
    </w:p>
    <w:p w:rsidR="00994EE1" w:rsidRDefault="00165C03">
      <w:pPr>
        <w:pStyle w:val="ListParagraph"/>
        <w:numPr>
          <w:ilvl w:val="0"/>
          <w:numId w:val="1"/>
        </w:numPr>
        <w:spacing w:line="276" w:lineRule="auto"/>
        <w:rPr>
          <w:sz w:val="22"/>
          <w:szCs w:val="22"/>
          <w:lang w:val="en-CA"/>
        </w:rPr>
      </w:pPr>
      <w:r>
        <w:rPr>
          <w:sz w:val="22"/>
          <w:szCs w:val="22"/>
          <w:lang w:val="en-CA"/>
        </w:rPr>
        <w:lastRenderedPageBreak/>
        <w:t>Representatives of the University of Western Ontario Health Sciences Research Ethics   Board that oversees the ethical conduct of this study</w:t>
      </w: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rsidR="00994EE1" w:rsidRDefault="00994EE1">
      <w:pPr>
        <w:rPr>
          <w:rFonts w:ascii="Times New Roman" w:hAnsi="Times New Roman"/>
          <w:sz w:val="22"/>
          <w:szCs w:val="22"/>
        </w:rPr>
      </w:pPr>
    </w:p>
    <w:p w:rsidR="00994EE1" w:rsidRDefault="00165C03">
      <w:r>
        <w:rPr>
          <w:rFonts w:ascii="Times New Roman" w:hAnsi="Times New Roman"/>
          <w:sz w:val="22"/>
          <w:szCs w:val="22"/>
        </w:rPr>
        <w:t>Should you require any further information, please feel free to contact: Dr.</w:t>
      </w:r>
      <w:r>
        <w:t xml:space="preserve"> </w:t>
      </w:r>
      <w:r>
        <w:rPr>
          <w:rFonts w:ascii="Times New Roman" w:hAnsi="Times New Roman"/>
          <w:sz w:val="22"/>
          <w:szCs w:val="22"/>
        </w:rPr>
        <w:t xml:space="preserve">Tarek Loubani (tlouban@uwo.ca), Carrie Wakem (carrie.wakem@lhsc.on.ca) or Melanie Columbus (melanie.columbus@lhsc.on.ca) at 519-685-8500 </w:t>
      </w:r>
      <w:proofErr w:type="spellStart"/>
      <w:r>
        <w:rPr>
          <w:rFonts w:ascii="Times New Roman" w:hAnsi="Times New Roman"/>
          <w:sz w:val="22"/>
          <w:szCs w:val="22"/>
        </w:rPr>
        <w:t>ext</w:t>
      </w:r>
      <w:proofErr w:type="spellEnd"/>
      <w:r>
        <w:rPr>
          <w:rFonts w:ascii="Times New Roman" w:hAnsi="Times New Roman"/>
          <w:sz w:val="22"/>
          <w:szCs w:val="22"/>
        </w:rPr>
        <w:t xml:space="preserve"> 55014.</w:t>
      </w:r>
    </w:p>
    <w:p w:rsidR="00994EE1" w:rsidRDefault="00994EE1">
      <w:pPr>
        <w:rPr>
          <w:rFonts w:ascii="Times New Roman" w:hAnsi="Times New Roman"/>
          <w:sz w:val="22"/>
          <w:szCs w:val="22"/>
        </w:rPr>
      </w:pPr>
    </w:p>
    <w:p w:rsidR="00994EE1" w:rsidRDefault="00994EE1">
      <w:pPr>
        <w:rPr>
          <w:rFonts w:ascii="Times New Roman" w:hAnsi="Times New Roman"/>
          <w:sz w:val="22"/>
          <w:szCs w:val="22"/>
        </w:rPr>
      </w:pPr>
    </w:p>
    <w:p w:rsidR="00994EE1" w:rsidRDefault="00165C03">
      <w:pPr>
        <w:rPr>
          <w:rFonts w:ascii="Times New Roman" w:hAnsi="Times New Roman"/>
          <w:sz w:val="22"/>
          <w:szCs w:val="22"/>
        </w:rPr>
      </w:pPr>
      <w:r>
        <w:rPr>
          <w:rFonts w:ascii="Times New Roman" w:hAnsi="Times New Roman"/>
          <w:sz w:val="22"/>
          <w:szCs w:val="22"/>
        </w:rPr>
        <w:t>Thank you,</w:t>
      </w:r>
    </w:p>
    <w:p w:rsidR="00994EE1" w:rsidRDefault="00994EE1">
      <w:pPr>
        <w:rPr>
          <w:rFonts w:ascii="Times New Roman" w:hAnsi="Times New Roman"/>
          <w:sz w:val="22"/>
          <w:szCs w:val="22"/>
        </w:rPr>
      </w:pPr>
    </w:p>
    <w:p w:rsidR="00994EE1" w:rsidRDefault="00165C03">
      <w:r>
        <w:rPr>
          <w:rFonts w:ascii="Times New Roman" w:hAnsi="Times New Roman"/>
          <w:sz w:val="22"/>
          <w:szCs w:val="22"/>
        </w:rPr>
        <w:t>Dr.</w:t>
      </w:r>
      <w:r>
        <w:t xml:space="preserve"> </w:t>
      </w:r>
      <w:r>
        <w:rPr>
          <w:rFonts w:ascii="Times New Roman" w:hAnsi="Times New Roman"/>
          <w:sz w:val="22"/>
          <w:szCs w:val="22"/>
        </w:rPr>
        <w:t xml:space="preserve">Tarek Loubani, MD, CCFP (EM) </w:t>
      </w:r>
    </w:p>
    <w:p w:rsidR="00994EE1" w:rsidRDefault="00165C03">
      <w:pPr>
        <w:rPr>
          <w:rFonts w:ascii="Times New Roman" w:hAnsi="Times New Roman"/>
          <w:sz w:val="22"/>
          <w:szCs w:val="22"/>
        </w:rPr>
      </w:pPr>
      <w:r>
        <w:rPr>
          <w:rFonts w:ascii="Times New Roman" w:hAnsi="Times New Roman"/>
          <w:sz w:val="22"/>
          <w:szCs w:val="22"/>
        </w:rPr>
        <w:t>Assistant Professor</w:t>
      </w:r>
    </w:p>
    <w:p w:rsidR="00994EE1" w:rsidRDefault="00165C03">
      <w:pPr>
        <w:rPr>
          <w:rFonts w:ascii="Times New Roman" w:hAnsi="Times New Roman"/>
          <w:sz w:val="22"/>
          <w:szCs w:val="22"/>
        </w:rPr>
      </w:pPr>
      <w:proofErr w:type="spellStart"/>
      <w:r>
        <w:rPr>
          <w:rFonts w:ascii="Times New Roman" w:hAnsi="Times New Roman"/>
          <w:sz w:val="22"/>
          <w:szCs w:val="22"/>
        </w:rPr>
        <w:t>Schulich</w:t>
      </w:r>
      <w:proofErr w:type="spellEnd"/>
      <w:r>
        <w:rPr>
          <w:rFonts w:ascii="Times New Roman" w:hAnsi="Times New Roman"/>
          <w:sz w:val="22"/>
          <w:szCs w:val="22"/>
        </w:rPr>
        <w:t xml:space="preserve"> School of Medicine and Dentistry</w:t>
      </w:r>
    </w:p>
    <w:p w:rsidR="00994EE1" w:rsidRDefault="00165C03">
      <w:pPr>
        <w:rPr>
          <w:rFonts w:ascii="Times New Roman" w:hAnsi="Times New Roman"/>
          <w:sz w:val="22"/>
          <w:szCs w:val="22"/>
        </w:rPr>
      </w:pPr>
      <w:r>
        <w:rPr>
          <w:rFonts w:ascii="Times New Roman" w:hAnsi="Times New Roman"/>
          <w:sz w:val="22"/>
          <w:szCs w:val="22"/>
        </w:rPr>
        <w:t>Western University</w:t>
      </w:r>
      <w:r>
        <w:br w:type="page"/>
      </w:r>
    </w:p>
    <w:p w:rsidR="00994EE1" w:rsidRDefault="00994EE1">
      <w:pPr>
        <w:rPr>
          <w:rFonts w:ascii="Times New Roman" w:hAnsi="Times New Roman"/>
          <w:sz w:val="22"/>
          <w:szCs w:val="22"/>
        </w:rPr>
      </w:pPr>
      <w:bookmarkStart w:id="16" w:name="OLE_LINK1"/>
      <w:bookmarkStart w:id="17" w:name="OLE_LINK2"/>
      <w:bookmarkEnd w:id="16"/>
      <w:bookmarkEnd w:id="17"/>
    </w:p>
    <w:p w:rsidR="00994EE1" w:rsidRDefault="00994EE1">
      <w:pPr>
        <w:rPr>
          <w:rFonts w:ascii="Times New Roman" w:hAnsi="Times New Roman"/>
          <w:sz w:val="22"/>
          <w:szCs w:val="22"/>
        </w:rPr>
      </w:pPr>
    </w:p>
    <w:p w:rsidR="00994EE1" w:rsidRDefault="00994EE1">
      <w:pPr>
        <w:rPr>
          <w:rFonts w:ascii="Times New Roman" w:hAnsi="Times New Roman"/>
          <w:sz w:val="22"/>
          <w:szCs w:val="22"/>
        </w:rPr>
      </w:pPr>
    </w:p>
    <w:p w:rsidR="00994EE1" w:rsidRDefault="00165C03">
      <w:pPr>
        <w:jc w:val="center"/>
      </w:pPr>
      <w:r>
        <w:rPr>
          <w:noProof/>
        </w:rPr>
        <w:drawing>
          <wp:inline distT="0" distB="0" distL="0" distR="0" wp14:anchorId="6185A39F" wp14:editId="5EE2EA25">
            <wp:extent cx="5943600" cy="444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8"/>
                    <a:srcRect b="31732"/>
                    <a:stretch>
                      <a:fillRect/>
                    </a:stretch>
                  </pic:blipFill>
                  <pic:spPr bwMode="auto">
                    <a:xfrm>
                      <a:off x="0" y="0"/>
                      <a:ext cx="5943600" cy="444500"/>
                    </a:xfrm>
                    <a:prstGeom prst="rect">
                      <a:avLst/>
                    </a:prstGeom>
                  </pic:spPr>
                </pic:pic>
              </a:graphicData>
            </a:graphic>
          </wp:inline>
        </w:drawing>
      </w:r>
    </w:p>
    <w:p w:rsidR="00994EE1" w:rsidRDefault="00165C03">
      <w:pPr>
        <w:ind w:right="0"/>
        <w:jc w:val="center"/>
        <w:rPr>
          <w:rFonts w:ascii="Lucida Calligraphy" w:hAnsi="Lucida Calligraphy" w:cs="Arial"/>
          <w:b/>
          <w:color w:val="808080"/>
          <w:sz w:val="36"/>
          <w:szCs w:val="36"/>
        </w:rPr>
      </w:pPr>
      <w:bookmarkStart w:id="18" w:name="__UnoMark__3403_1756889880"/>
      <w:bookmarkEnd w:id="18"/>
      <w:r>
        <w:rPr>
          <w:rFonts w:ascii="Lucida Calligraphy" w:hAnsi="Lucida Calligraphy" w:cs="Arial"/>
          <w:b/>
          <w:color w:val="808080"/>
          <w:sz w:val="36"/>
          <w:szCs w:val="36"/>
        </w:rPr>
        <w:t>Division of Emergency Medicine</w:t>
      </w:r>
    </w:p>
    <w:bookmarkStart w:id="19" w:name="__UnoMark__7530_1595826349"/>
    <w:bookmarkEnd w:id="19"/>
    <w:p w:rsidR="00994EE1" w:rsidRDefault="00165C03">
      <w:pPr>
        <w:jc w:val="center"/>
        <w:rPr>
          <w:rFonts w:ascii="Times New Roman" w:hAnsi="Times New Roman"/>
          <w:b/>
          <w:sz w:val="44"/>
          <w:szCs w:val="44"/>
        </w:rPr>
      </w:pPr>
      <w:r>
        <w:rPr>
          <w:rFonts w:ascii="Times New Roman" w:hAnsi="Times New Roman"/>
          <w:b/>
          <w:noProof/>
          <w:sz w:val="44"/>
          <w:szCs w:val="44"/>
        </w:rPr>
        <mc:AlternateContent>
          <mc:Choice Requires="wps">
            <w:drawing>
              <wp:anchor distT="0" distB="7620" distL="114300" distR="114300" simplePos="0" relativeHeight="3" behindDoc="0" locked="0" layoutInCell="1" allowOverlap="1" wp14:anchorId="423D700C" wp14:editId="4A0057B2">
                <wp:simplePos x="0" y="0"/>
                <wp:positionH relativeFrom="margin">
                  <wp:posOffset>1246505</wp:posOffset>
                </wp:positionH>
                <wp:positionV relativeFrom="paragraph">
                  <wp:posOffset>90170</wp:posOffset>
                </wp:positionV>
                <wp:extent cx="3691890" cy="354965"/>
                <wp:effectExtent l="0" t="0" r="0" b="0"/>
                <wp:wrapNone/>
                <wp:docPr id="5" name="Text Box 5"/>
                <wp:cNvGraphicFramePr/>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scrgbClr r="0" g="0" b="0"/>
                        </a:lnRef>
                        <a:fillRef idx="0">
                          <a:scrgbClr r="0" g="0" b="0"/>
                        </a:fillRef>
                        <a:effectRef idx="0">
                          <a:scrgbClr r="0" g="0" b="0"/>
                        </a:effectRef>
                        <a:fontRef idx="minor"/>
                      </wps:style>
                      <wps:txbx>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76089 • Fax: (519) 667-6769</w:t>
                            </w:r>
                          </w:p>
                        </w:txbxContent>
                      </wps:txbx>
                      <wps:bodyPr>
                        <a:spAutoFit/>
                      </wps:bodyPr>
                    </wps:wsp>
                  </a:graphicData>
                </a:graphic>
                <wp14:sizeRelV relativeFrom="margin">
                  <wp14:pctHeight>20000</wp14:pctHeight>
                </wp14:sizeRelV>
              </wp:anchor>
            </w:drawing>
          </mc:Choice>
          <mc:Fallback>
            <w:pict>
              <v:rect id="Text Box 5" o:spid="_x0000_s1027" style="position:absolute;left:0;text-align:left;margin-left:98.15pt;margin-top:7.1pt;width:290.7pt;height:27.95pt;z-index:3;visibility:visible;mso-wrap-style:square;mso-height-percent:200;mso-wrap-distance-left:9pt;mso-wrap-distance-top:0;mso-wrap-distance-right:9pt;mso-wrap-distance-bottom:.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" filled="f" stroked="f">
                <v:textbox style="mso-fit-shape-to-text:t">
                  <w:txbxContent>
                    <w:p w:rsidR="00994EE1" w:rsidRDefault="00165C03">
                      <w:pPr>
                        <w:pStyle w:val="FrameContents"/>
                        <w:ind w:right="18"/>
                        <w:jc w:val="center"/>
                        <w:rPr>
                          <w:color w:val="000000"/>
                          <w:sz w:val="18"/>
                          <w:szCs w:val="18"/>
                        </w:rPr>
                      </w:pPr>
                      <w:r>
                        <w:rPr>
                          <w:color w:val="000000"/>
                          <w:sz w:val="18"/>
                          <w:szCs w:val="18"/>
                        </w:rPr>
                        <w:t>800 Commissioners Rd East • London, Ontario • N6A 5W9 • Canada</w:t>
                      </w:r>
                    </w:p>
                    <w:p w:rsidR="00994EE1" w:rsidRDefault="00165C03">
                      <w:pPr>
                        <w:pStyle w:val="FrameContents"/>
                        <w:ind w:right="18"/>
                        <w:jc w:val="center"/>
                      </w:pPr>
                      <w:r>
                        <w:rPr>
                          <w:color w:val="000000"/>
                          <w:sz w:val="18"/>
                          <w:szCs w:val="18"/>
                        </w:rPr>
                        <w:t xml:space="preserve">Telephone: (519) 685-8500 </w:t>
                      </w:r>
                      <w:proofErr w:type="spellStart"/>
                      <w:r>
                        <w:rPr>
                          <w:color w:val="000000"/>
                          <w:sz w:val="18"/>
                          <w:szCs w:val="18"/>
                        </w:rPr>
                        <w:t>ext</w:t>
                      </w:r>
                      <w:proofErr w:type="spellEnd"/>
                      <w:r>
                        <w:rPr>
                          <w:color w:val="000000"/>
                          <w:sz w:val="18"/>
                          <w:szCs w:val="18"/>
                        </w:rPr>
                        <w:t xml:space="preserve"> 7</w:t>
                      </w:r>
                      <w:r>
                        <w:rPr>
                          <w:color w:val="000000"/>
                          <w:sz w:val="18"/>
                          <w:szCs w:val="18"/>
                        </w:rPr>
                        <w:t>6089 • Fax: (519) 667-6769</w:t>
                      </w:r>
                    </w:p>
                  </w:txbxContent>
                </v:textbox>
                <w10:wrap anchorx="margin"/>
              </v:rect>
            </w:pict>
          </mc:Fallback>
        </mc:AlternateContent>
      </w:r>
    </w:p>
    <w:p w:rsidR="00994EE1" w:rsidRDefault="00994EE1">
      <w:pPr>
        <w:jc w:val="center"/>
        <w:rPr>
          <w:rFonts w:ascii="Times New Roman" w:hAnsi="Times New Roman"/>
          <w:b/>
          <w:sz w:val="44"/>
          <w:szCs w:val="44"/>
        </w:rPr>
      </w:pPr>
    </w:p>
    <w:p w:rsidR="00994EE1" w:rsidRDefault="00165C03">
      <w:pPr>
        <w:jc w:val="center"/>
        <w:rPr>
          <w:rFonts w:ascii="Times New Roman" w:hAnsi="Times New Roman"/>
          <w:b/>
          <w:sz w:val="44"/>
          <w:szCs w:val="44"/>
        </w:rPr>
      </w:pPr>
      <w:r>
        <w:rPr>
          <w:rFonts w:ascii="Times New Roman" w:hAnsi="Times New Roman"/>
          <w:b/>
          <w:sz w:val="44"/>
          <w:szCs w:val="44"/>
        </w:rPr>
        <w:t>Consent to Participate</w:t>
      </w:r>
    </w:p>
    <w:p w:rsidR="00994EE1" w:rsidRDefault="00994EE1">
      <w:pPr>
        <w:jc w:val="center"/>
        <w:rPr>
          <w:rFonts w:ascii="Times New Roman" w:hAnsi="Times New Roman"/>
          <w:b/>
          <w:sz w:val="44"/>
          <w:szCs w:val="44"/>
        </w:rPr>
      </w:pPr>
    </w:p>
    <w:p w:rsidR="00994EE1" w:rsidRDefault="00994EE1">
      <w:pPr>
        <w:rPr>
          <w:lang w:eastAsia="zh-CN"/>
        </w:rPr>
      </w:pPr>
    </w:p>
    <w:p w:rsidR="00994EE1" w:rsidRDefault="00165C03">
      <w:r>
        <w:rPr>
          <w:rFonts w:ascii="Times New Roman" w:hAnsi="Times New Roman"/>
          <w:b/>
        </w:rPr>
        <w:t>Title of Project</w:t>
      </w:r>
      <w:r>
        <w:rPr>
          <w:rFonts w:ascii="Times New Roman" w:hAnsi="Times New Roman"/>
        </w:rPr>
        <w:t xml:space="preserve">: </w:t>
      </w:r>
      <w:r>
        <w:rPr>
          <w:rFonts w:ascii="Times New Roman" w:hAnsi="Times New Roman"/>
          <w:sz w:val="22"/>
          <w:szCs w:val="22"/>
        </w:rPr>
        <w:t xml:space="preserve">Calibration and Validation of Low-Cost 3D Printed Pulse </w:t>
      </w:r>
      <w:proofErr w:type="spellStart"/>
      <w:r>
        <w:rPr>
          <w:rFonts w:ascii="Times New Roman" w:hAnsi="Times New Roman"/>
          <w:sz w:val="22"/>
          <w:szCs w:val="22"/>
        </w:rPr>
        <w:t>Oximeter</w:t>
      </w:r>
      <w:proofErr w:type="spellEnd"/>
    </w:p>
    <w:p w:rsidR="00994EE1" w:rsidRDefault="00994EE1">
      <w:pPr>
        <w:jc w:val="both"/>
        <w:rPr>
          <w:rFonts w:ascii="Times New Roman" w:hAnsi="Times New Roman"/>
        </w:rPr>
      </w:pPr>
    </w:p>
    <w:p w:rsidR="00994EE1" w:rsidRDefault="00165C03">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t xml:space="preserve"> </w:t>
      </w:r>
      <w:r>
        <w:rPr>
          <w:rFonts w:ascii="Times New Roman" w:hAnsi="Times New Roman"/>
          <w:sz w:val="22"/>
          <w:szCs w:val="22"/>
        </w:rPr>
        <w:t>Tarek Loubani, MD, CCFP (EM)</w:t>
      </w:r>
    </w:p>
    <w:p w:rsidR="00994EE1" w:rsidRDefault="00994EE1">
      <w:pPr>
        <w:rPr>
          <w:rFonts w:ascii="Times New Roman" w:hAnsi="Times New Roman"/>
          <w:szCs w:val="28"/>
        </w:rPr>
      </w:pPr>
    </w:p>
    <w:p w:rsidR="00994EE1" w:rsidRDefault="00165C03">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rsidR="00994EE1" w:rsidRDefault="00994EE1">
      <w:pPr>
        <w:ind w:right="-90"/>
        <w:rPr>
          <w:rFonts w:ascii="Times New Roman" w:hAnsi="Times New Roman"/>
        </w:rPr>
      </w:pPr>
    </w:p>
    <w:p w:rsidR="00994EE1" w:rsidRDefault="00994EE1">
      <w:pPr>
        <w:ind w:firstLine="720"/>
        <w:jc w:val="both"/>
        <w:rPr>
          <w:rFonts w:ascii="Times New Roman" w:hAnsi="Times New Roman"/>
        </w:rPr>
      </w:pPr>
    </w:p>
    <w:p w:rsidR="00994EE1" w:rsidRDefault="00165C03">
      <w:pPr>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rsidR="00994EE1" w:rsidRDefault="00994EE1">
      <w:pPr>
        <w:jc w:val="both"/>
        <w:rPr>
          <w:rFonts w:ascii="Times New Roman" w:hAnsi="Times New Roman"/>
        </w:rPr>
      </w:pPr>
    </w:p>
    <w:p w:rsidR="00994EE1" w:rsidRDefault="00994EE1">
      <w:pPr>
        <w:jc w:val="both"/>
        <w:rPr>
          <w:rFonts w:ascii="Times New Roman" w:hAnsi="Times New Roman"/>
        </w:rPr>
      </w:pPr>
    </w:p>
    <w:p w:rsidR="00994EE1" w:rsidRDefault="00994EE1">
      <w:pPr>
        <w:jc w:val="both"/>
        <w:rPr>
          <w:rFonts w:ascii="Times New Roman" w:hAnsi="Times New Roman"/>
        </w:rPr>
      </w:pPr>
    </w:p>
    <w:p w:rsidR="00994EE1" w:rsidRDefault="00994EE1">
      <w:pPr>
        <w:jc w:val="both"/>
        <w:rPr>
          <w:rFonts w:ascii="Times New Roman" w:hAnsi="Times New Roman"/>
        </w:rPr>
      </w:pPr>
    </w:p>
    <w:p w:rsidR="00994EE1" w:rsidRDefault="00165C03">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____________</w:t>
      </w:r>
    </w:p>
    <w:p w:rsidR="00994EE1" w:rsidRDefault="00165C03">
      <w:pPr>
        <w:ind w:left="-720" w:right="-1080" w:firstLine="360"/>
        <w:jc w:val="both"/>
        <w:rPr>
          <w:rFonts w:ascii="Times New Roman" w:hAnsi="Times New Roman"/>
        </w:rPr>
      </w:pPr>
      <w:r>
        <w:rPr>
          <w:rFonts w:ascii="Times New Roman" w:hAnsi="Times New Roman"/>
        </w:rPr>
        <w:t>Participant Signature</w:t>
      </w:r>
      <w:r>
        <w:rPr>
          <w:rFonts w:ascii="Times New Roman" w:hAnsi="Times New Roman"/>
        </w:rPr>
        <w:tab/>
        <w:t xml:space="preserve">                  Participant Name (Printed)</w:t>
      </w:r>
      <w:r>
        <w:rPr>
          <w:rFonts w:ascii="Times New Roman" w:hAnsi="Times New Roman"/>
        </w:rPr>
        <w:tab/>
        <w:t xml:space="preserve">            Date</w:t>
      </w:r>
    </w:p>
    <w:p w:rsidR="00994EE1" w:rsidRDefault="00994EE1">
      <w:pPr>
        <w:ind w:left="-720" w:right="-1080" w:firstLine="360"/>
        <w:jc w:val="both"/>
        <w:rPr>
          <w:rFonts w:ascii="Times New Roman" w:hAnsi="Times New Roman"/>
        </w:rPr>
      </w:pPr>
    </w:p>
    <w:p w:rsidR="00994EE1" w:rsidRDefault="00994EE1">
      <w:pPr>
        <w:ind w:left="-720" w:right="-1080" w:firstLine="360"/>
        <w:jc w:val="both"/>
        <w:rPr>
          <w:rFonts w:ascii="Times New Roman" w:hAnsi="Times New Roman"/>
        </w:rPr>
      </w:pPr>
    </w:p>
    <w:p w:rsidR="00994EE1" w:rsidRDefault="00994EE1">
      <w:pPr>
        <w:ind w:left="-720" w:right="-1080"/>
        <w:jc w:val="both"/>
        <w:rPr>
          <w:rFonts w:ascii="Times New Roman" w:hAnsi="Times New Roman"/>
        </w:rPr>
      </w:pPr>
    </w:p>
    <w:p w:rsidR="00994EE1" w:rsidRDefault="00994EE1">
      <w:pPr>
        <w:ind w:left="-720" w:right="-1080"/>
        <w:jc w:val="both"/>
        <w:rPr>
          <w:rFonts w:ascii="Times New Roman" w:hAnsi="Times New Roman"/>
        </w:rPr>
      </w:pPr>
    </w:p>
    <w:p w:rsidR="00994EE1" w:rsidRDefault="00994EE1">
      <w:pPr>
        <w:ind w:left="-720" w:right="-1080"/>
        <w:jc w:val="both"/>
        <w:rPr>
          <w:rFonts w:ascii="Times New Roman" w:hAnsi="Times New Roman"/>
        </w:rPr>
      </w:pPr>
    </w:p>
    <w:p w:rsidR="00994EE1" w:rsidRDefault="00165C03">
      <w:pPr>
        <w:tabs>
          <w:tab w:val="left" w:pos="990"/>
        </w:tabs>
        <w:ind w:left="-720" w:right="-1080" w:firstLine="360"/>
        <w:jc w:val="both"/>
        <w:rPr>
          <w:rFonts w:ascii="Times New Roman" w:hAnsi="Times New Roman"/>
        </w:rPr>
      </w:pPr>
      <w:r>
        <w:rPr>
          <w:rFonts w:ascii="Times New Roman" w:hAnsi="Times New Roman"/>
        </w:rPr>
        <w:tab/>
      </w:r>
    </w:p>
    <w:p w:rsidR="00994EE1" w:rsidRDefault="00165C03">
      <w:pPr>
        <w:ind w:left="-720" w:right="-1080" w:firstLine="360"/>
        <w:jc w:val="both"/>
        <w:rPr>
          <w:rFonts w:ascii="Times New Roman" w:hAnsi="Times New Roman"/>
        </w:rPr>
      </w:pPr>
      <w:r>
        <w:rPr>
          <w:rFonts w:ascii="Times New Roman" w:hAnsi="Times New Roman"/>
        </w:rPr>
        <w:t>___________________</w:t>
      </w:r>
      <w:r>
        <w:rPr>
          <w:rFonts w:ascii="Times New Roman" w:hAnsi="Times New Roman"/>
        </w:rPr>
        <w:tab/>
      </w:r>
      <w:r>
        <w:rPr>
          <w:rFonts w:ascii="Times New Roman" w:hAnsi="Times New Roman"/>
        </w:rPr>
        <w:tab/>
        <w:t xml:space="preserve">     ________________________</w:t>
      </w:r>
      <w:r>
        <w:rPr>
          <w:rFonts w:ascii="Times New Roman" w:hAnsi="Times New Roman"/>
        </w:rPr>
        <w:tab/>
      </w:r>
      <w:r>
        <w:rPr>
          <w:rFonts w:ascii="Times New Roman" w:hAnsi="Times New Roman"/>
        </w:rPr>
        <w:tab/>
        <w:t>___________</w:t>
      </w:r>
    </w:p>
    <w:p w:rsidR="00994EE1" w:rsidRDefault="00165C03">
      <w:pPr>
        <w:ind w:left="-720" w:right="-1080" w:firstLine="360"/>
        <w:jc w:val="both"/>
        <w:rPr>
          <w:rFonts w:ascii="Times New Roman" w:hAnsi="Times New Roman"/>
        </w:rPr>
      </w:pPr>
      <w:r>
        <w:rPr>
          <w:rFonts w:ascii="Times New Roman" w:hAnsi="Times New Roman"/>
        </w:rPr>
        <w:t>Signature of Person</w:t>
      </w:r>
      <w:r>
        <w:rPr>
          <w:rFonts w:ascii="Times New Roman" w:hAnsi="Times New Roman"/>
        </w:rPr>
        <w:tab/>
      </w:r>
      <w:r>
        <w:rPr>
          <w:rFonts w:ascii="Times New Roman" w:hAnsi="Times New Roman"/>
        </w:rPr>
        <w:tab/>
        <w:t xml:space="preserve">       </w:t>
      </w:r>
      <w:proofErr w:type="spellStart"/>
      <w:r>
        <w:rPr>
          <w:rFonts w:ascii="Times New Roman" w:hAnsi="Times New Roman"/>
        </w:rPr>
        <w:t>Person</w:t>
      </w:r>
      <w:proofErr w:type="spellEnd"/>
      <w:r>
        <w:rPr>
          <w:rFonts w:ascii="Times New Roman" w:hAnsi="Times New Roman"/>
        </w:rPr>
        <w:t xml:space="preserve"> Obtaining Informed </w:t>
      </w:r>
      <w:r>
        <w:rPr>
          <w:rFonts w:ascii="Times New Roman" w:hAnsi="Times New Roman"/>
        </w:rPr>
        <w:tab/>
      </w:r>
      <w:r>
        <w:rPr>
          <w:rFonts w:ascii="Times New Roman" w:hAnsi="Times New Roman"/>
        </w:rPr>
        <w:tab/>
        <w:t>Date</w:t>
      </w:r>
    </w:p>
    <w:p w:rsidR="00994EE1" w:rsidRDefault="00165C03">
      <w:pPr>
        <w:ind w:left="-720" w:right="-1080" w:firstLine="360"/>
        <w:jc w:val="both"/>
        <w:rPr>
          <w:rFonts w:ascii="Times New Roman" w:hAnsi="Times New Roman"/>
        </w:rPr>
      </w:pPr>
      <w:r>
        <w:rPr>
          <w:rFonts w:ascii="Times New Roman" w:hAnsi="Times New Roman"/>
        </w:rPr>
        <w:t>Obtaining Informed Consent</w:t>
      </w:r>
      <w:r>
        <w:rPr>
          <w:rFonts w:ascii="Times New Roman" w:hAnsi="Times New Roman"/>
        </w:rPr>
        <w:tab/>
        <w:t xml:space="preserve">       </w:t>
      </w:r>
      <w:proofErr w:type="spellStart"/>
      <w:r>
        <w:rPr>
          <w:rFonts w:ascii="Times New Roman" w:hAnsi="Times New Roman"/>
        </w:rPr>
        <w:t>Consent</w:t>
      </w:r>
      <w:proofErr w:type="spellEnd"/>
      <w:r>
        <w:rPr>
          <w:rFonts w:ascii="Times New Roman" w:hAnsi="Times New Roman"/>
        </w:rPr>
        <w:t xml:space="preserve"> (Printed)</w:t>
      </w:r>
    </w:p>
    <w:p w:rsidR="00994EE1" w:rsidRDefault="00994EE1"/>
    <w:sectPr w:rsidR="00994EE1">
      <w:headerReference w:type="default" r:id="rId9"/>
      <w:footerReference w:type="default" r:id="rId10"/>
      <w:pgSz w:w="12240" w:h="15840"/>
      <w:pgMar w:top="1080" w:right="1440" w:bottom="990" w:left="144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E5F" w:rsidRDefault="00165C03">
      <w:r>
        <w:separator/>
      </w:r>
    </w:p>
  </w:endnote>
  <w:endnote w:type="continuationSeparator" w:id="0">
    <w:p w:rsidR="00512E5F" w:rsidRDefault="00165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FreeSans">
    <w:altName w:val="Times New Roman"/>
    <w:panose1 w:val="00000000000000000000"/>
    <w:charset w:val="00"/>
    <w:family w:val="roman"/>
    <w:notTrueType/>
    <w:pitch w:val="default"/>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E1" w:rsidRDefault="00165C03">
    <w:pPr>
      <w:pStyle w:val="Footer"/>
      <w:jc w:val="right"/>
    </w:pPr>
    <w:r>
      <w:rPr>
        <w:rFonts w:ascii="Times New Roman" w:hAnsi="Times New Roman"/>
        <w:sz w:val="22"/>
        <w:szCs w:val="22"/>
      </w:rPr>
      <w:t xml:space="preserve">Page </w:t>
    </w:r>
    <w:r>
      <w:rPr>
        <w:rFonts w:ascii="Times New Roman" w:hAnsi="Times New Roman"/>
        <w:sz w:val="22"/>
        <w:szCs w:val="22"/>
      </w:rPr>
      <w:fldChar w:fldCharType="begin"/>
    </w:r>
    <w:r>
      <w:instrText>PAGE</w:instrText>
    </w:r>
    <w:r>
      <w:fldChar w:fldCharType="separate"/>
    </w:r>
    <w:r w:rsidR="00491EE4">
      <w:rPr>
        <w:noProof/>
      </w:rPr>
      <w:t>1</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NUMPAGES</w:instrText>
    </w:r>
    <w:r>
      <w:fldChar w:fldCharType="separate"/>
    </w:r>
    <w:r w:rsidR="00491EE4">
      <w:rPr>
        <w:noProof/>
      </w:rPr>
      <w:t>4</w:t>
    </w:r>
    <w:r>
      <w:fldChar w:fldCharType="end"/>
    </w:r>
  </w:p>
  <w:p w:rsidR="00994EE1" w:rsidRDefault="00994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E5F" w:rsidRDefault="00165C03">
      <w:r>
        <w:separator/>
      </w:r>
    </w:p>
  </w:footnote>
  <w:footnote w:type="continuationSeparator" w:id="0">
    <w:p w:rsidR="00512E5F" w:rsidRDefault="00165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EE1" w:rsidRDefault="00165C03">
    <w:pPr>
      <w:pStyle w:val="Header"/>
      <w:rPr>
        <w:sz w:val="22"/>
        <w:szCs w:val="22"/>
      </w:rPr>
    </w:pPr>
    <w:r>
      <w:rPr>
        <w:sz w:val="22"/>
        <w:szCs w:val="22"/>
      </w:rPr>
      <w:tab/>
    </w:r>
    <w:r>
      <w:rPr>
        <w:sz w:val="22"/>
        <w:szCs w:val="22"/>
      </w:rPr>
      <w:tab/>
      <w:t xml:space="preserve">Version Date: </w:t>
    </w:r>
    <w:del w:id="20" w:author="Kristine VanAarsen" w:date="2017-05-03T08:48:00Z">
      <w:r w:rsidDel="00442755">
        <w:rPr>
          <w:sz w:val="22"/>
          <w:szCs w:val="22"/>
        </w:rPr>
        <w:delText>April 06, 2016</w:delText>
      </w:r>
    </w:del>
    <w:ins w:id="21" w:author="Kristine VanAarsen" w:date="2017-05-03T08:48:00Z">
      <w:r w:rsidR="00442755">
        <w:rPr>
          <w:sz w:val="22"/>
          <w:szCs w:val="22"/>
        </w:rPr>
        <w:t>May 2, 2017</w:t>
      </w:r>
    </w:ins>
  </w:p>
  <w:p w:rsidR="00994EE1" w:rsidRDefault="00994E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A1DFE"/>
    <w:multiLevelType w:val="multilevel"/>
    <w:tmpl w:val="ADE83F1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558788E"/>
    <w:multiLevelType w:val="multilevel"/>
    <w:tmpl w:val="5C0243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E1"/>
    <w:rsid w:val="00165C03"/>
    <w:rsid w:val="00442755"/>
    <w:rsid w:val="00491EE4"/>
    <w:rsid w:val="00512E5F"/>
    <w:rsid w:val="00994EE1"/>
    <w:rsid w:val="00C65C83"/>
    <w:rsid w:val="00CC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styleId="Strong">
    <w:name w:val="Strong"/>
    <w:basedOn w:val="DefaultParagraphFont"/>
    <w:qFormat/>
    <w:rPr>
      <w:b/>
      <w:bCs/>
    </w:rPr>
  </w:style>
  <w:style w:type="character" w:customStyle="1" w:styleId="Style1Char">
    <w:name w:val="Style1 Char"/>
    <w:basedOn w:val="DefaultParagraphFont"/>
    <w:qFormat/>
    <w:rPr>
      <w:rFonts w:ascii="Calibri" w:eastAsia="Calibri" w:hAnsi="Calibri" w:cs="Times New Roman"/>
      <w:lang w:val="en-CA"/>
    </w:rPr>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Arial" w:eastAsia="Times New Roman" w:hAnsi="Arial" w:cs="Times New Roman"/>
      <w:sz w:val="20"/>
      <w:szCs w:val="20"/>
    </w:rPr>
  </w:style>
  <w:style w:type="character" w:customStyle="1" w:styleId="CommentSubjectChar">
    <w:name w:val="Comment Subject Char"/>
    <w:basedOn w:val="CommentTextChar"/>
    <w:qFormat/>
    <w:rPr>
      <w:rFonts w:ascii="Arial" w:eastAsia="Times New Roman" w:hAnsi="Arial" w:cs="Times New Roman"/>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sz w:val="22"/>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Lucida Sans Unicode"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Tahoma" w:hAnsi="Tahoma" w:cs="Tahoma"/>
      <w:sz w:val="16"/>
      <w:szCs w:val="16"/>
    </w:rPr>
  </w:style>
  <w:style w:type="paragraph" w:customStyle="1" w:styleId="Style1">
    <w:name w:val="Style1"/>
    <w:basedOn w:val="Normal"/>
    <w:qFormat/>
    <w:pPr>
      <w:spacing w:after="200" w:line="276" w:lineRule="auto"/>
      <w:ind w:right="0"/>
    </w:pPr>
    <w:rPr>
      <w:rFonts w:ascii="Calibri" w:eastAsia="Calibri" w:hAnsi="Calibri"/>
      <w:sz w:val="22"/>
      <w:szCs w:val="22"/>
      <w:lang w:val="en-CA"/>
    </w:rPr>
  </w:style>
  <w:style w:type="paragraph" w:styleId="NoSpacing">
    <w:name w:val="No Spacing"/>
    <w:qFormat/>
    <w:pPr>
      <w:spacing w:line="240" w:lineRule="auto"/>
    </w:pPr>
    <w:rPr>
      <w:rFonts w:cs="Times New Roman"/>
      <w:sz w:val="24"/>
      <w:lang w:val="en-CA"/>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pPr>
      <w:spacing w:line="240" w:lineRule="auto"/>
    </w:pPr>
    <w:rPr>
      <w:rFonts w:ascii="Arial" w:eastAsia="Times New Roman" w:hAnsi="Arial" w:cs="Times New Roman"/>
      <w:sz w:val="24"/>
      <w:szCs w:val="24"/>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ahoma"/>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ind w:right="-720"/>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styleId="Strong">
    <w:name w:val="Strong"/>
    <w:basedOn w:val="DefaultParagraphFont"/>
    <w:qFormat/>
    <w:rPr>
      <w:b/>
      <w:bCs/>
    </w:rPr>
  </w:style>
  <w:style w:type="character" w:customStyle="1" w:styleId="Style1Char">
    <w:name w:val="Style1 Char"/>
    <w:basedOn w:val="DefaultParagraphFont"/>
    <w:qFormat/>
    <w:rPr>
      <w:rFonts w:ascii="Calibri" w:eastAsia="Calibri" w:hAnsi="Calibri" w:cs="Times New Roman"/>
      <w:lang w:val="en-CA"/>
    </w:rPr>
  </w:style>
  <w:style w:type="character" w:customStyle="1" w:styleId="HeaderChar">
    <w:name w:val="Header Char"/>
    <w:basedOn w:val="DefaultParagraphFont"/>
    <w:qFormat/>
    <w:rPr>
      <w:rFonts w:ascii="Arial" w:eastAsia="Times New Roman" w:hAnsi="Arial" w:cs="Times New Roman"/>
      <w:sz w:val="24"/>
      <w:szCs w:val="24"/>
    </w:rPr>
  </w:style>
  <w:style w:type="character" w:customStyle="1" w:styleId="FooterChar">
    <w:name w:val="Footer Char"/>
    <w:basedOn w:val="DefaultParagraphFont"/>
    <w:qFormat/>
    <w:rPr>
      <w:rFonts w:ascii="Arial" w:eastAsia="Times New Roman" w:hAnsi="Arial" w:cs="Times New Roman"/>
      <w:sz w:val="24"/>
      <w:szCs w:val="24"/>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Arial" w:eastAsia="Times New Roman" w:hAnsi="Arial" w:cs="Times New Roman"/>
      <w:sz w:val="20"/>
      <w:szCs w:val="20"/>
    </w:rPr>
  </w:style>
  <w:style w:type="character" w:customStyle="1" w:styleId="CommentSubjectChar">
    <w:name w:val="Comment Subject Char"/>
    <w:basedOn w:val="CommentTextChar"/>
    <w:qFormat/>
    <w:rPr>
      <w:rFonts w:ascii="Arial" w:eastAsia="Times New Roman" w:hAnsi="Arial" w:cs="Times New Roman"/>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sz w:val="22"/>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Lucida Sans Unicode"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alloonText">
    <w:name w:val="Balloon Text"/>
    <w:basedOn w:val="Normal"/>
    <w:qFormat/>
    <w:rPr>
      <w:rFonts w:ascii="Tahoma" w:hAnsi="Tahoma" w:cs="Tahoma"/>
      <w:sz w:val="16"/>
      <w:szCs w:val="16"/>
    </w:rPr>
  </w:style>
  <w:style w:type="paragraph" w:customStyle="1" w:styleId="Style1">
    <w:name w:val="Style1"/>
    <w:basedOn w:val="Normal"/>
    <w:qFormat/>
    <w:pPr>
      <w:spacing w:after="200" w:line="276" w:lineRule="auto"/>
      <w:ind w:right="0"/>
    </w:pPr>
    <w:rPr>
      <w:rFonts w:ascii="Calibri" w:eastAsia="Calibri" w:hAnsi="Calibri"/>
      <w:sz w:val="22"/>
      <w:szCs w:val="22"/>
      <w:lang w:val="en-CA"/>
    </w:rPr>
  </w:style>
  <w:style w:type="paragraph" w:styleId="NoSpacing">
    <w:name w:val="No Spacing"/>
    <w:qFormat/>
    <w:pPr>
      <w:spacing w:line="240" w:lineRule="auto"/>
    </w:pPr>
    <w:rPr>
      <w:rFonts w:cs="Times New Roman"/>
      <w:sz w:val="24"/>
      <w:lang w:val="en-CA"/>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right="0"/>
      <w:contextualSpacing/>
    </w:pPr>
    <w:rPr>
      <w:rFonts w:ascii="Times New Roman" w:hAnsi="Times New Roman"/>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styleId="Revision">
    <w:name w:val="Revision"/>
    <w:qFormat/>
    <w:pPr>
      <w:spacing w:line="240" w:lineRule="auto"/>
    </w:pPr>
    <w:rPr>
      <w:rFonts w:ascii="Arial" w:eastAsia="Times New Roman" w:hAnsi="Arial" w:cs="Times New Roman"/>
      <w:sz w:val="24"/>
      <w:szCs w:val="24"/>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19536551</Template>
  <TotalTime>19</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Shelley McLeodS</dc:creator>
  <cp:lastModifiedBy>Kristine VanAarsen</cp:lastModifiedBy>
  <cp:revision>4</cp:revision>
  <dcterms:created xsi:type="dcterms:W3CDTF">2017-05-03T12:47:00Z</dcterms:created>
  <dcterms:modified xsi:type="dcterms:W3CDTF">2017-05-04T17:01:00Z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