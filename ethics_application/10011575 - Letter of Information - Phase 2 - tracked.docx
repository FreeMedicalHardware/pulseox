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0" w:hanging="0"/>
        <w:jc w:val="center"/>
        <w:rPr/>
      </w:pPr>
      <w:r>
        <w:rPr/>
        <w:drawing>
          <wp:inline distT="0" distB="0" distL="0" distR="0">
            <wp:extent cx="5955665" cy="4451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0" r="0" b="31732"/>
                    <a:stretch>
                      <a:fillRect/>
                    </a:stretch>
                  </pic:blipFill>
                  <pic:spPr bwMode="auto">
                    <a:xfrm>
                      <a:off x="0" y="0"/>
                      <a:ext cx="5955665" cy="445135"/>
                    </a:xfrm>
                    <a:prstGeom prst="rect">
                      <a:avLst/>
                    </a:prstGeom>
                  </pic:spPr>
                </pic:pic>
              </a:graphicData>
            </a:graphic>
          </wp:inline>
        </w:drawing>
      </w:r>
    </w:p>
    <w:p>
      <w:pPr>
        <w:pStyle w:val="Normal"/>
        <w:ind w:right="0" w:hanging="0"/>
        <w:jc w:val="center"/>
        <w:rPr>
          <w:rFonts w:ascii="Lucida Calligraphy" w:hAnsi="Lucida Calligraphy" w:cs="Arial"/>
          <w:b/>
          <w:b/>
          <w:color w:val="808080"/>
          <w:sz w:val="36"/>
          <w:szCs w:val="36"/>
        </w:rPr>
      </w:pPr>
      <w:bookmarkStart w:id="0" w:name="__UnoMark__2909_1756889880"/>
      <w:bookmarkEnd w:id="0"/>
      <w:r>
        <mc:AlternateContent>
          <mc:Choice Requires="wps">
            <w:drawing>
              <wp:anchor behindDoc="0" distT="0" distB="7620" distL="114300" distR="114300" simplePos="0" locked="0" layoutInCell="1" allowOverlap="1" relativeHeight="3" wp14:anchorId="114653A2">
                <wp:simplePos x="0" y="0"/>
                <wp:positionH relativeFrom="column">
                  <wp:posOffset>883920</wp:posOffset>
                </wp:positionH>
                <wp:positionV relativeFrom="paragraph">
                  <wp:posOffset>325120</wp:posOffset>
                </wp:positionV>
                <wp:extent cx="3691890" cy="354965"/>
                <wp:effectExtent l="0" t="0" r="0" b="0"/>
                <wp:wrapNone/>
                <wp:docPr id="2" name="Text Box 2"/>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right="18" w:hanging="0"/>
                              <w:jc w:val="center"/>
                              <w:rPr>
                                <w:sz w:val="18"/>
                                <w:szCs w:val="18"/>
                              </w:rPr>
                            </w:pPr>
                            <w:r>
                              <w:rPr>
                                <w:color w:val="000000"/>
                                <w:sz w:val="18"/>
                                <w:szCs w:val="18"/>
                              </w:rPr>
                              <w:t>800 Commissioners Rd East • London, Ontario • N6A 5W9 • Canada</w:t>
                            </w:r>
                          </w:p>
                          <w:p>
                            <w:pPr>
                              <w:pStyle w:val="FrameContents"/>
                              <w:ind w:right="18" w:hanging="0"/>
                              <w:jc w:val="center"/>
                              <w:rPr>
                                <w:color w:val="000000"/>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69.6pt;margin-top:25.6pt;width:290.6pt;height:27.85pt" wp14:anchorId="114653A2">
                <w10:wrap type="square"/>
                <v:fill o:detectmouseclick="t" on="false"/>
                <v:stroke color="#3465a4" joinstyle="round" endcap="flat"/>
                <v:textbox>
                  <w:txbxContent>
                    <w:p>
                      <w:pPr>
                        <w:pStyle w:val="FrameContents"/>
                        <w:ind w:right="18" w:hanging="0"/>
                        <w:jc w:val="center"/>
                        <w:rPr>
                          <w:sz w:val="18"/>
                          <w:szCs w:val="18"/>
                        </w:rPr>
                      </w:pPr>
                      <w:r>
                        <w:rPr>
                          <w:color w:val="000000"/>
                          <w:sz w:val="18"/>
                          <w:szCs w:val="18"/>
                        </w:rPr>
                        <w:t>800 Commissioners Rd East • London, Ontario • N6A 5W9 • Canada</w:t>
                      </w:r>
                    </w:p>
                    <w:p>
                      <w:pPr>
                        <w:pStyle w:val="FrameContents"/>
                        <w:ind w:right="18" w:hanging="0"/>
                        <w:jc w:val="center"/>
                        <w:rPr>
                          <w:color w:val="000000"/>
                        </w:rPr>
                      </w:pPr>
                      <w:r>
                        <w:rPr>
                          <w:color w:val="000000"/>
                          <w:sz w:val="18"/>
                          <w:szCs w:val="18"/>
                        </w:rPr>
                        <w:t>Telephone: (519) 685-8500 ext 76089 • Fax: (519) 667-6769</w:t>
                      </w:r>
                    </w:p>
                  </w:txbxContent>
                </v:textbox>
              </v:rect>
            </w:pict>
          </mc:Fallback>
        </mc:AlternateContent>
      </w:r>
      <w:r>
        <w:rPr>
          <w:rFonts w:cs="Arial" w:ascii="Lucida Calligraphy" w:hAnsi="Lucida Calligraphy"/>
          <w:b/>
          <w:color w:val="808080"/>
          <w:sz w:val="36"/>
          <w:szCs w:val="36"/>
        </w:rPr>
        <w:t>Division of Emergency Medicine</w:t>
      </w:r>
    </w:p>
    <w:p>
      <w:pPr>
        <w:pStyle w:val="Normal"/>
        <w:tabs>
          <w:tab w:val="center" w:pos="0" w:leader="none"/>
        </w:tabs>
        <w:ind w:right="0" w:hanging="0"/>
        <w:rPr>
          <w:rFonts w:ascii="Lucida Calligraphy" w:hAnsi="Lucida Calligraphy" w:cs="Arial"/>
          <w:b/>
          <w:b/>
          <w:color w:val="808080"/>
          <w:sz w:val="36"/>
          <w:szCs w:val="36"/>
        </w:rPr>
      </w:pPr>
      <w:r>
        <w:rPr>
          <w:rFonts w:cs="Arial" w:ascii="Lucida Calligraphy" w:hAnsi="Lucida Calligraphy"/>
          <w:b/>
          <w:color w:val="808080"/>
          <w:sz w:val="36"/>
          <w:szCs w:val="36"/>
        </w:rPr>
        <w:tab/>
        <w:tab/>
      </w:r>
    </w:p>
    <w:p>
      <w:pPr>
        <w:pStyle w:val="Normal"/>
        <w:numPr>
          <w:ilvl w:val="0"/>
          <w:numId w:val="0"/>
        </w:numPr>
        <w:ind w:right="0" w:hanging="0"/>
        <w:jc w:val="center"/>
        <w:outlineLvl w:val="0"/>
        <w:rPr>
          <w:rFonts w:cs="Arial"/>
          <w:sz w:val="18"/>
        </w:rPr>
      </w:pPr>
      <w:r>
        <w:rPr>
          <w:rFonts w:cs="Arial"/>
          <w:sz w:val="18"/>
        </w:rPr>
      </w:r>
    </w:p>
    <w:p>
      <w:pPr>
        <w:pStyle w:val="Normal"/>
        <w:rPr>
          <w:rFonts w:cs="Arial"/>
          <w:sz w:val="18"/>
        </w:rPr>
      </w:pPr>
      <w:r>
        <w:rPr>
          <w:rFonts w:cs="Arial"/>
          <w:sz w:val="18"/>
        </w:rPr>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Title of Project</w:t>
      </w:r>
      <w:r>
        <w:rPr>
          <w:rFonts w:ascii="Times New Roman" w:hAnsi="Times New Roman"/>
          <w:sz w:val="22"/>
          <w:szCs w:val="22"/>
        </w:rPr>
        <w:t xml:space="preserve">: Calibration and Validation of </w:t>
      </w:r>
      <w:del w:id="0" w:author="Unknown Author" w:date="2016-05-04T06:03:00Z">
        <w:r>
          <w:rPr>
            <w:rFonts w:ascii="Times New Roman" w:hAnsi="Times New Roman"/>
            <w:sz w:val="22"/>
            <w:szCs w:val="22"/>
          </w:rPr>
          <w:delText xml:space="preserve">High Quality </w:delText>
        </w:r>
      </w:del>
      <w:r>
        <w:rPr>
          <w:rFonts w:ascii="Times New Roman" w:hAnsi="Times New Roman"/>
          <w:sz w:val="22"/>
          <w:szCs w:val="22"/>
        </w:rPr>
        <w:t>Low-Cost 3D Printed Pulse Oximeter</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Principal Investigator</w:t>
      </w:r>
      <w:r>
        <w:rPr>
          <w:rFonts w:ascii="Times New Roman" w:hAnsi="Times New Roman"/>
          <w:sz w:val="22"/>
          <w:szCs w:val="22"/>
        </w:rPr>
        <w:t>: Dr.</w:t>
      </w:r>
      <w:r>
        <w:rPr/>
        <w:t xml:space="preserve"> </w:t>
      </w:r>
      <w:r>
        <w:rPr>
          <w:rFonts w:ascii="Times New Roman" w:hAnsi="Times New Roman"/>
          <w:sz w:val="22"/>
          <w:szCs w:val="22"/>
        </w:rPr>
        <w:t>Tarek Loubani, MD, CCFP (EM)</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b/>
          <w:sz w:val="22"/>
          <w:szCs w:val="22"/>
        </w:rPr>
        <w:t>Co-Investig</w:t>
      </w:r>
      <w:bookmarkStart w:id="1" w:name="_GoBack"/>
      <w:bookmarkEnd w:id="1"/>
      <w:r>
        <w:rPr>
          <w:rFonts w:ascii="Times New Roman" w:hAnsi="Times New Roman"/>
          <w:b/>
          <w:sz w:val="22"/>
          <w:szCs w:val="22"/>
        </w:rPr>
        <w:t>ators</w:t>
      </w:r>
      <w:r>
        <w:rPr>
          <w:rFonts w:ascii="Times New Roman" w:hAnsi="Times New Roman"/>
          <w:sz w:val="22"/>
          <w:szCs w:val="22"/>
        </w:rPr>
        <w:t>: Dr. Melanie Columbus, PhD, Mrs. Kristine Van Aarsen, MSc</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Background &amp; Purpose</w:t>
      </w:r>
    </w:p>
    <w:p>
      <w:pPr>
        <w:pStyle w:val="Normal"/>
        <w:rPr>
          <w:rFonts w:ascii="Times New Roman" w:hAnsi="Times New Roman"/>
          <w:b/>
          <w:b/>
          <w:sz w:val="22"/>
          <w:szCs w:val="22"/>
        </w:rPr>
      </w:pPr>
      <w:r>
        <w:rPr>
          <w:rFonts w:ascii="Times New Roman" w:hAnsi="Times New Roman"/>
          <w:b/>
          <w:sz w:val="22"/>
          <w:szCs w:val="22"/>
        </w:rPr>
        <w:tab/>
      </w:r>
    </w:p>
    <w:p>
      <w:pPr>
        <w:pStyle w:val="Normal"/>
        <w:rPr/>
      </w:pPr>
      <w:r>
        <w:rPr>
          <w:rFonts w:ascii="Times New Roman" w:hAnsi="Times New Roman"/>
          <w:sz w:val="22"/>
          <w:szCs w:val="22"/>
        </w:rPr>
        <w:t xml:space="preserve">You are invited to participate in a research study to calibrate a </w:t>
      </w:r>
      <w:del w:id="1" w:author="Unknown Author" w:date="2016-05-04T06:03:00Z">
        <w:r>
          <w:rPr>
            <w:rFonts w:ascii="Times New Roman" w:hAnsi="Times New Roman"/>
            <w:sz w:val="22"/>
            <w:szCs w:val="22"/>
          </w:rPr>
          <w:delText xml:space="preserve">high quality </w:delText>
        </w:r>
      </w:del>
      <w:r>
        <w:rPr>
          <w:rFonts w:ascii="Times New Roman" w:hAnsi="Times New Roman"/>
          <w:sz w:val="22"/>
          <w:szCs w:val="22"/>
        </w:rPr>
        <w:t>low-cost 3D printed pulse oximeter. A pulse oximeter is a sensor device placed on the finger to measure oxygen levels in the blood. All emergency department patients and adults over the age of 18 are eligible to participate in this study. This letter contains information to help you decide whether or not to participate in this research study. It is important for you to understand why the study is being conducted and what it will involve. Please take the time to review it carefully and feel free to ask questions if anything is unclear or there are words/phrases that you do not understand.</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The purpose of this study is to calibrate and validate a </w:t>
      </w:r>
      <w:del w:id="2" w:author="Unknown Author" w:date="2016-05-04T06:03:00Z">
        <w:r>
          <w:rPr>
            <w:rFonts w:ascii="Times New Roman" w:hAnsi="Times New Roman"/>
            <w:sz w:val="22"/>
            <w:szCs w:val="22"/>
          </w:rPr>
          <w:delText xml:space="preserve">high quality </w:delText>
        </w:r>
      </w:del>
      <w:r>
        <w:rPr>
          <w:rFonts w:ascii="Times New Roman" w:hAnsi="Times New Roman"/>
          <w:sz w:val="22"/>
          <w:szCs w:val="22"/>
        </w:rPr>
        <w:t>low-cost 3D printed pulse oximeter that measures oxygen levels in the blood. Measurements from the experimental pulse oximeter will be compared to a gold standard – the pulse oximeter currently used in the emergency department at London Health Sciences Centre (LHSC). The experimental pulse oximeter can be manufactured at a fraction of the cost of currently employed devices and may be a cost-effective alternative for hospitals and clinics in both the developed and developing worlds.</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You are being asked to help validate a new</w:t>
      </w:r>
      <w:r>
        <w:rPr>
          <w:rFonts w:ascii="Times New Roman" w:hAnsi="Times New Roman"/>
          <w:b/>
          <w:sz w:val="22"/>
          <w:szCs w:val="22"/>
        </w:rPr>
        <w:t xml:space="preserve"> </w:t>
      </w:r>
      <w:del w:id="3" w:author="Unknown Author" w:date="2016-05-04T06:03:00Z">
        <w:r>
          <w:rPr>
            <w:rFonts w:ascii="Times New Roman" w:hAnsi="Times New Roman"/>
            <w:b/>
            <w:sz w:val="22"/>
            <w:szCs w:val="22"/>
          </w:rPr>
          <w:delText xml:space="preserve">high quality </w:delText>
        </w:r>
      </w:del>
      <w:r>
        <w:rPr>
          <w:rFonts w:ascii="Times New Roman" w:hAnsi="Times New Roman"/>
          <w:sz w:val="22"/>
          <w:szCs w:val="22"/>
        </w:rPr>
        <w:t>low-cost 3D printed pulse oximeter. Your participation in the study involves completion of the study protocol. All study procedures will be conducted in the emergency department at Victoria Hospital and University Hospital at LHSC by an experienced emergency physician (EP). 350 participants will be recruited examine the validity of the calibrated experimental pulse oximeter. The experimental and control pulse oximeters will be placed on two different fingers on the same hand. Measurements of oxygen saturation will be recorded to establish equivalence of the two oximeters. This study takes approximately 5 minutes to complete, is completely non-invasive, and will not interfere with regular clinical care.</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This study is part of an unfunded research project being under taken by Dr. Tarek Loubani of Western University. 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Risks &amp; Benefits</w:t>
      </w:r>
    </w:p>
    <w:p>
      <w:pPr>
        <w:pStyle w:val="Normal"/>
        <w:rPr>
          <w:rFonts w:ascii="Times New Roman" w:hAnsi="Times New Roman"/>
          <w:b/>
          <w:b/>
          <w:sz w:val="22"/>
          <w:szCs w:val="22"/>
        </w:rPr>
      </w:pPr>
      <w:r>
        <w:rPr>
          <w:rFonts w:ascii="Times New Roman" w:hAnsi="Times New Roman"/>
          <w:b/>
          <w:sz w:val="22"/>
          <w:szCs w:val="22"/>
        </w:rPr>
      </w:r>
    </w:p>
    <w:p>
      <w:pPr>
        <w:pStyle w:val="Normal"/>
        <w:rPr/>
      </w:pPr>
      <w:r>
        <w:rPr>
          <w:rFonts w:ascii="Times New Roman" w:hAnsi="Times New Roman"/>
          <w:sz w:val="22"/>
          <w:szCs w:val="22"/>
        </w:rPr>
        <w:t xml:space="preserve">There are no additional risks associated with wearing two pulse oximeters for the five minute duration of the study. You may not benefit personally from the study. Participation in this study will not impact your clinical course, academic status or employment. Results of this study may benefit society by validating a </w:t>
      </w:r>
      <w:del w:id="4" w:author="Unknown Author" w:date="2016-05-04T06:03:00Z">
        <w:r>
          <w:rPr>
            <w:rFonts w:ascii="Times New Roman" w:hAnsi="Times New Roman"/>
            <w:sz w:val="22"/>
            <w:szCs w:val="22"/>
          </w:rPr>
          <w:delText xml:space="preserve">high-quality, </w:delText>
        </w:r>
      </w:del>
      <w:r>
        <w:rPr>
          <w:rFonts w:ascii="Times New Roman" w:hAnsi="Times New Roman"/>
          <w:sz w:val="22"/>
          <w:szCs w:val="22"/>
        </w:rPr>
        <w:t>low-priced pulse oximeter whose design is freely available which may impact emergency rooms in both the developed and developing worlds. You will not be compensated for your participation in this study.</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 xml:space="preserve">Participation in this study is voluntary. You may refuse to participate or withdraw at any point in the study without impact on your clinical course, employment or academic status. </w:t>
      </w:r>
      <w:ins w:id="5" w:author="Unknown Author" w:date="2016-05-04T06:04:00Z">
        <w:r>
          <w:rPr>
            <w:rFonts w:ascii="Times New Roman" w:hAnsi="Times New Roman"/>
            <w:sz w:val="22"/>
            <w:szCs w:val="22"/>
          </w:rPr>
          <w:t>If you withdraw, any data collected may also be withdrawn at your request.</w:t>
        </w:r>
      </w:ins>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sz w:val="22"/>
          <w:szCs w:val="22"/>
        </w:rPr>
      </w:pPr>
      <w:r>
        <w:rPr>
          <w:rFonts w:ascii="Times New Roman" w:hAnsi="Times New Roman"/>
          <w:b/>
          <w:sz w:val="22"/>
          <w:szCs w:val="22"/>
        </w:rPr>
        <w:t xml:space="preserve">Confidentiality </w:t>
      </w:r>
    </w:p>
    <w:p>
      <w:pPr>
        <w:pStyle w:val="Normal"/>
        <w:rPr>
          <w:rFonts w:ascii="Times New Roman" w:hAnsi="Times New Roman"/>
          <w:b/>
          <w:b/>
          <w:sz w:val="22"/>
          <w:szCs w:val="22"/>
        </w:rPr>
      </w:pPr>
      <w:r>
        <w:rPr>
          <w:rFonts w:ascii="Times New Roman" w:hAnsi="Times New Roman"/>
          <w:b/>
          <w:sz w:val="22"/>
          <w:szCs w:val="22"/>
        </w:rPr>
      </w:r>
    </w:p>
    <w:p>
      <w:pPr>
        <w:pStyle w:val="Normal"/>
        <w:spacing w:lineRule="auto" w:line="276"/>
        <w:rPr/>
      </w:pPr>
      <w:r>
        <w:rPr>
          <w:rFonts w:ascii="Times New Roman" w:hAnsi="Times New Roman"/>
          <w:sz w:val="22"/>
          <w:szCs w:val="22"/>
        </w:rPr>
        <w:t xml:space="preserve">Your results will be stored in a locked cabinet in a secure office, will be viewed only by members of the research team, and will be destroyed at the completion of this study. If the results of this study are published, your name will not be used and no information that discloses your identity will be released or published. You do not waive any legal rights by participating in this study. </w:t>
      </w:r>
      <w:r>
        <w:rPr>
          <w:rFonts w:ascii="Times New Roman" w:hAnsi="Times New Roman"/>
          <w:sz w:val="22"/>
          <w:szCs w:val="22"/>
          <w:lang w:val="en-CA"/>
        </w:rPr>
        <w:t xml:space="preserve">Data will be retained for a period of 15 years after publication in a secure place, after which time it will be disposed of in a secure manner (e.g. shredded or electronically deleted).  </w:t>
      </w:r>
    </w:p>
    <w:p>
      <w:pPr>
        <w:pStyle w:val="Normal"/>
        <w:spacing w:lineRule="auto" w:line="276"/>
        <w:rPr>
          <w:rFonts w:ascii="Times New Roman" w:hAnsi="Times New Roman"/>
          <w:sz w:val="22"/>
          <w:szCs w:val="22"/>
        </w:rPr>
      </w:pPr>
      <w:r>
        <w:rPr>
          <w:rFonts w:ascii="Times New Roman" w:hAnsi="Times New Roman"/>
          <w:sz w:val="22"/>
          <w:szCs w:val="22"/>
        </w:rPr>
      </w:r>
    </w:p>
    <w:p>
      <w:pPr>
        <w:pStyle w:val="Normal"/>
        <w:spacing w:lineRule="auto" w:line="276"/>
        <w:rPr>
          <w:rFonts w:ascii="Times New Roman" w:hAnsi="Times New Roman"/>
          <w:sz w:val="22"/>
          <w:szCs w:val="22"/>
          <w:lang w:val="en-CA"/>
        </w:rPr>
      </w:pPr>
      <w:r>
        <w:rPr>
          <w:rFonts w:ascii="Times New Roman" w:hAnsi="Times New Roman"/>
          <w:sz w:val="22"/>
          <w:szCs w:val="22"/>
          <w:lang w:val="en-CA"/>
        </w:rPr>
        <w:t>Qualified representatives of the following organizations may look at the study records at the site where these records are held, for quality assurance (to check that the information collected for the study is correct and follows proper laws and guidelines).</w:t>
      </w:r>
    </w:p>
    <w:p>
      <w:pPr>
        <w:pStyle w:val="Normal"/>
        <w:spacing w:lineRule="auto" w:line="276"/>
        <w:rPr>
          <w:rFonts w:ascii="Times New Roman" w:hAnsi="Times New Roman"/>
          <w:sz w:val="22"/>
          <w:szCs w:val="22"/>
          <w:lang w:val="en-CA"/>
        </w:rPr>
      </w:pPr>
      <w:r>
        <w:rPr>
          <w:rFonts w:ascii="Times New Roman" w:hAnsi="Times New Roman"/>
          <w:sz w:val="22"/>
          <w:szCs w:val="22"/>
          <w:lang w:val="en-CA"/>
        </w:rPr>
        <w:t>Examples include:</w:t>
      </w:r>
    </w:p>
    <w:p>
      <w:pPr>
        <w:pStyle w:val="ListParagraph"/>
        <w:numPr>
          <w:ilvl w:val="0"/>
          <w:numId w:val="1"/>
        </w:numPr>
        <w:spacing w:lineRule="auto" w:line="276"/>
        <w:rPr>
          <w:sz w:val="22"/>
          <w:szCs w:val="22"/>
          <w:lang w:val="en-CA"/>
        </w:rPr>
      </w:pPr>
      <w:r>
        <w:rPr>
          <w:sz w:val="22"/>
          <w:szCs w:val="22"/>
          <w:lang w:val="en-CA"/>
        </w:rPr>
        <w:t>Representatives of Lawson Quality Assurance Education Program</w:t>
      </w:r>
    </w:p>
    <w:p>
      <w:pPr>
        <w:pStyle w:val="ListParagraph"/>
        <w:numPr>
          <w:ilvl w:val="0"/>
          <w:numId w:val="1"/>
        </w:numPr>
        <w:spacing w:lineRule="auto" w:line="276"/>
        <w:rPr>
          <w:sz w:val="22"/>
          <w:szCs w:val="22"/>
          <w:lang w:val="en-CA"/>
        </w:rPr>
      </w:pPr>
      <w:r>
        <w:rPr>
          <w:sz w:val="22"/>
          <w:szCs w:val="22"/>
          <w:lang w:val="en-CA"/>
        </w:rPr>
        <w:t>Representatives of the University of Western Ontario Health Sciences Research Ethics   Board that oversees the ethical conduct of this study</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 xml:space="preserve">If you have any questions about your rights as a research participant or the conduct of the study you may contact Dr. David Hill, Scientific Director, Lawson Health Research Institute, (519) 667-6649 </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Should you require any further information, please feel free to contact: Dr.</w:t>
      </w:r>
      <w:r>
        <w:rPr/>
        <w:t xml:space="preserve"> </w:t>
      </w:r>
      <w:r>
        <w:rPr>
          <w:rFonts w:ascii="Times New Roman" w:hAnsi="Times New Roman"/>
          <w:sz w:val="22"/>
          <w:szCs w:val="22"/>
        </w:rPr>
        <w:t>Tarek Loubani (tlouban@uwo.ca), Carrie Wakem (carrie.wakem@lhsc.on.ca) or Melanie Columbus (melanie.columbus@lhsc.on.ca) at 519-685-8500 ext 55014.</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Thank you,</w:t>
      </w:r>
    </w:p>
    <w:p>
      <w:pPr>
        <w:pStyle w:val="Normal"/>
        <w:rPr>
          <w:rFonts w:ascii="Times New Roman" w:hAnsi="Times New Roman"/>
          <w:sz w:val="22"/>
          <w:szCs w:val="22"/>
        </w:rPr>
      </w:pPr>
      <w:r>
        <w:rPr>
          <w:rFonts w:ascii="Times New Roman" w:hAnsi="Times New Roman"/>
          <w:sz w:val="22"/>
          <w:szCs w:val="22"/>
        </w:rPr>
      </w:r>
    </w:p>
    <w:p>
      <w:pPr>
        <w:pStyle w:val="Normal"/>
        <w:rPr/>
      </w:pPr>
      <w:r>
        <w:rPr>
          <w:rFonts w:ascii="Times New Roman" w:hAnsi="Times New Roman"/>
          <w:sz w:val="22"/>
          <w:szCs w:val="22"/>
        </w:rPr>
        <w:t>Dr.</w:t>
      </w:r>
      <w:r>
        <w:rPr/>
        <w:t xml:space="preserve"> </w:t>
      </w:r>
      <w:r>
        <w:rPr>
          <w:rFonts w:ascii="Times New Roman" w:hAnsi="Times New Roman"/>
          <w:sz w:val="22"/>
          <w:szCs w:val="22"/>
        </w:rPr>
        <w:t xml:space="preserve">Tarek Loubani, MD, CCFP (EM) </w:t>
      </w:r>
    </w:p>
    <w:p>
      <w:pPr>
        <w:pStyle w:val="Normal"/>
        <w:rPr>
          <w:rFonts w:ascii="Times New Roman" w:hAnsi="Times New Roman"/>
          <w:sz w:val="22"/>
          <w:szCs w:val="22"/>
        </w:rPr>
      </w:pPr>
      <w:r>
        <w:rPr>
          <w:rFonts w:ascii="Times New Roman" w:hAnsi="Times New Roman"/>
          <w:sz w:val="22"/>
          <w:szCs w:val="22"/>
        </w:rPr>
        <w:t>Assistant Professor</w:t>
      </w:r>
    </w:p>
    <w:p>
      <w:pPr>
        <w:pStyle w:val="Normal"/>
        <w:rPr>
          <w:rFonts w:ascii="Times New Roman" w:hAnsi="Times New Roman"/>
          <w:sz w:val="22"/>
          <w:szCs w:val="22"/>
        </w:rPr>
      </w:pPr>
      <w:r>
        <w:rPr>
          <w:rFonts w:ascii="Times New Roman" w:hAnsi="Times New Roman"/>
          <w:sz w:val="22"/>
          <w:szCs w:val="22"/>
        </w:rPr>
        <w:t>Schulich School of Medicine and Dentistry</w:t>
      </w:r>
    </w:p>
    <w:p>
      <w:pPr>
        <w:pStyle w:val="Normal"/>
        <w:rPr>
          <w:rFonts w:ascii="Times New Roman" w:hAnsi="Times New Roman"/>
          <w:sz w:val="22"/>
          <w:szCs w:val="22"/>
        </w:rPr>
      </w:pPr>
      <w:r>
        <w:rPr>
          <w:rFonts w:ascii="Times New Roman" w:hAnsi="Times New Roman"/>
          <w:sz w:val="22"/>
          <w:szCs w:val="22"/>
        </w:rPr>
        <w:t>Western University</w:t>
      </w:r>
      <w:r>
        <w:br w:type="page"/>
      </w:r>
    </w:p>
    <w:p>
      <w:pPr>
        <w:pStyle w:val="Normal"/>
        <w:rPr>
          <w:rFonts w:ascii="Times New Roman" w:hAnsi="Times New Roman"/>
          <w:sz w:val="22"/>
          <w:szCs w:val="22"/>
        </w:rPr>
      </w:pPr>
      <w:bookmarkStart w:id="2" w:name="OLE_LINK1"/>
      <w:bookmarkStart w:id="3" w:name="OLE_LINK2"/>
      <w:bookmarkStart w:id="4" w:name="OLE_LINK1"/>
      <w:bookmarkStart w:id="5" w:name="OLE_LINK2"/>
      <w:bookmarkEnd w:id="4"/>
      <w:bookmarkEnd w:id="5"/>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jc w:val="center"/>
        <w:rPr/>
      </w:pPr>
      <w:r>
        <w:rPr/>
        <w:drawing>
          <wp:inline distT="0" distB="0" distL="0" distR="0">
            <wp:extent cx="5943600" cy="444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3"/>
                    <a:srcRect l="0" t="0" r="0" b="31732"/>
                    <a:stretch>
                      <a:fillRect/>
                    </a:stretch>
                  </pic:blipFill>
                  <pic:spPr bwMode="auto">
                    <a:xfrm>
                      <a:off x="0" y="0"/>
                      <a:ext cx="5943600" cy="444500"/>
                    </a:xfrm>
                    <a:prstGeom prst="rect">
                      <a:avLst/>
                    </a:prstGeom>
                  </pic:spPr>
                </pic:pic>
              </a:graphicData>
            </a:graphic>
          </wp:inline>
        </w:drawing>
      </w:r>
    </w:p>
    <w:p>
      <w:pPr>
        <w:pStyle w:val="Normal"/>
        <w:ind w:right="0" w:hanging="0"/>
        <w:jc w:val="center"/>
        <w:rPr>
          <w:rFonts w:ascii="Lucida Calligraphy" w:hAnsi="Lucida Calligraphy" w:cs="Arial"/>
          <w:b/>
          <w:b/>
          <w:color w:val="808080"/>
          <w:sz w:val="36"/>
          <w:szCs w:val="36"/>
        </w:rPr>
      </w:pPr>
      <w:bookmarkStart w:id="6" w:name="__UnoMark__3403_1756889880"/>
      <w:bookmarkEnd w:id="6"/>
      <w:r>
        <w:rPr>
          <w:rFonts w:cs="Arial" w:ascii="Lucida Calligraphy" w:hAnsi="Lucida Calligraphy"/>
          <w:b/>
          <w:color w:val="808080"/>
          <w:sz w:val="36"/>
          <w:szCs w:val="36"/>
        </w:rPr>
        <w:t>Division of Emergency Medicine</w:t>
      </w:r>
    </w:p>
    <w:p>
      <w:pPr>
        <w:pStyle w:val="Normal"/>
        <w:jc w:val="center"/>
        <w:rPr>
          <w:rFonts w:ascii="Times New Roman" w:hAnsi="Times New Roman"/>
          <w:b/>
          <w:b/>
          <w:sz w:val="44"/>
          <w:szCs w:val="44"/>
        </w:rPr>
      </w:pPr>
      <w:r>
        <w:rPr>
          <w:rFonts w:ascii="Times New Roman" w:hAnsi="Times New Roman"/>
          <w:b/>
          <w:sz w:val="44"/>
          <w:szCs w:val="44"/>
        </w:rPr>
        <mc:AlternateContent>
          <mc:Choice Requires="wps">
            <w:drawing>
              <wp:anchor behindDoc="0" distT="0" distB="7620" distL="114300" distR="114300" simplePos="0" locked="0" layoutInCell="1" allowOverlap="1" relativeHeight="2" wp14:anchorId="17474372">
                <wp:simplePos x="0" y="0"/>
                <wp:positionH relativeFrom="margin">
                  <wp:posOffset>1195070</wp:posOffset>
                </wp:positionH>
                <wp:positionV relativeFrom="paragraph">
                  <wp:posOffset>53975</wp:posOffset>
                </wp:positionV>
                <wp:extent cx="3691890" cy="354965"/>
                <wp:effectExtent l="0" t="0" r="0" b="7620"/>
                <wp:wrapNone/>
                <wp:docPr id="5" name="Text Box 5"/>
                <a:graphic xmlns:a="http://schemas.openxmlformats.org/drawingml/2006/main">
                  <a:graphicData uri="http://schemas.microsoft.com/office/word/2010/wordprocessingShape">
                    <wps:wsp>
                      <wps:cNvSpPr/>
                      <wps:spPr>
                        <a:xfrm>
                          <a:off x="0" y="0"/>
                          <a:ext cx="3691080" cy="354240"/>
                        </a:xfrm>
                        <a:prstGeom prst="rect">
                          <a:avLst/>
                        </a:prstGeom>
                        <a:noFill/>
                        <a:ln>
                          <a:noFill/>
                        </a:ln>
                      </wps:spPr>
                      <wps:style>
                        <a:lnRef idx="0"/>
                        <a:fillRef idx="0"/>
                        <a:effectRef idx="0"/>
                        <a:fontRef idx="minor"/>
                      </wps:style>
                      <wps:txbx>
                        <w:txbxContent>
                          <w:p>
                            <w:pPr>
                              <w:pStyle w:val="FrameContents"/>
                              <w:ind w:right="18" w:hanging="0"/>
                              <w:jc w:val="center"/>
                              <w:rPr>
                                <w:sz w:val="18"/>
                                <w:szCs w:val="18"/>
                              </w:rPr>
                            </w:pPr>
                            <w:r>
                              <w:rPr>
                                <w:color w:val="000000"/>
                                <w:sz w:val="18"/>
                                <w:szCs w:val="18"/>
                              </w:rPr>
                              <w:t>800 Commissioners Rd East • London, Ontario • N6A 5W9 • Canada</w:t>
                            </w:r>
                          </w:p>
                          <w:p>
                            <w:pPr>
                              <w:pStyle w:val="FrameContents"/>
                              <w:ind w:right="18" w:hanging="0"/>
                              <w:jc w:val="center"/>
                              <w:rPr>
                                <w:color w:val="000000"/>
                              </w:rPr>
                            </w:pPr>
                            <w:r>
                              <w:rPr>
                                <w:color w:val="000000"/>
                                <w:sz w:val="18"/>
                                <w:szCs w:val="18"/>
                              </w:rPr>
                              <w:t>Telephone: (519) 685-8500 ext 76089 • Fax: (519) 667-6769</w:t>
                            </w:r>
                          </w:p>
                        </w:txbxContent>
                      </wps:txbx>
                      <wps:bodyPr>
                        <a:spAutoFit/>
                      </wps:bodyPr>
                    </wps:wsp>
                  </a:graphicData>
                </a:graphic>
                <wp14:sizeRelV relativeFrom="margin">
                  <wp14:pctHeight>20000</wp14:pctHeight>
                </wp14:sizeRelV>
              </wp:anchor>
            </w:drawing>
          </mc:Choice>
          <mc:Fallback>
            <w:pict>
              <v:rect id="shape_0" ID="Text Box 5" stroked="f" style="position:absolute;margin-left:94.1pt;margin-top:4.25pt;width:290.6pt;height:27.85pt;mso-position-horizontal-relative:margin" wp14:anchorId="17474372">
                <w10:wrap type="square"/>
                <v:fill o:detectmouseclick="t" on="false"/>
                <v:stroke color="#3465a4" joinstyle="round" endcap="flat"/>
                <v:textbox>
                  <w:txbxContent>
                    <w:p>
                      <w:pPr>
                        <w:pStyle w:val="FrameContents"/>
                        <w:ind w:right="18" w:hanging="0"/>
                        <w:jc w:val="center"/>
                        <w:rPr>
                          <w:sz w:val="18"/>
                          <w:szCs w:val="18"/>
                        </w:rPr>
                      </w:pPr>
                      <w:r>
                        <w:rPr>
                          <w:color w:val="000000"/>
                          <w:sz w:val="18"/>
                          <w:szCs w:val="18"/>
                        </w:rPr>
                        <w:t>800 Commissioners Rd East • London, Ontario • N6A 5W9 • Canada</w:t>
                      </w:r>
                    </w:p>
                    <w:p>
                      <w:pPr>
                        <w:pStyle w:val="FrameContents"/>
                        <w:ind w:right="18" w:hanging="0"/>
                        <w:jc w:val="center"/>
                        <w:rPr>
                          <w:color w:val="000000"/>
                        </w:rPr>
                      </w:pPr>
                      <w:r>
                        <w:rPr>
                          <w:color w:val="000000"/>
                          <w:sz w:val="18"/>
                          <w:szCs w:val="18"/>
                        </w:rPr>
                        <w:t>Telephone: (519) 685-8500 ext 76089 • Fax: (519) 667-6769</w:t>
                      </w:r>
                    </w:p>
                  </w:txbxContent>
                </v:textbox>
              </v:rect>
            </w:pict>
          </mc:Fallback>
        </mc:AlternateContent>
      </w:r>
    </w:p>
    <w:p>
      <w:pPr>
        <w:pStyle w:val="Normal"/>
        <w:jc w:val="center"/>
        <w:rPr>
          <w:rFonts w:ascii="Times New Roman" w:hAnsi="Times New Roman"/>
          <w:b/>
          <w:b/>
          <w:sz w:val="44"/>
          <w:szCs w:val="44"/>
        </w:rPr>
      </w:pPr>
      <w:r>
        <w:rPr>
          <w:rFonts w:ascii="Times New Roman" w:hAnsi="Times New Roman"/>
          <w:b/>
          <w:sz w:val="44"/>
          <w:szCs w:val="44"/>
        </w:rPr>
      </w:r>
    </w:p>
    <w:p>
      <w:pPr>
        <w:pStyle w:val="Normal"/>
        <w:jc w:val="center"/>
        <w:rPr>
          <w:rFonts w:ascii="Times New Roman" w:hAnsi="Times New Roman"/>
          <w:b/>
          <w:b/>
          <w:sz w:val="44"/>
          <w:szCs w:val="44"/>
        </w:rPr>
      </w:pPr>
      <w:r>
        <w:rPr>
          <w:rFonts w:ascii="Times New Roman" w:hAnsi="Times New Roman"/>
          <w:b/>
          <w:sz w:val="44"/>
          <w:szCs w:val="44"/>
        </w:rPr>
        <w:t>Consent to Participate</w:t>
      </w:r>
    </w:p>
    <w:p>
      <w:pPr>
        <w:pStyle w:val="Normal"/>
        <w:jc w:val="center"/>
        <w:rPr>
          <w:rFonts w:ascii="Times New Roman" w:hAnsi="Times New Roman"/>
          <w:b/>
          <w:b/>
          <w:sz w:val="44"/>
          <w:szCs w:val="44"/>
        </w:rPr>
      </w:pPr>
      <w:r>
        <w:rPr>
          <w:rFonts w:ascii="Times New Roman" w:hAnsi="Times New Roman"/>
          <w:b/>
          <w:sz w:val="44"/>
          <w:szCs w:val="44"/>
        </w:rPr>
      </w:r>
    </w:p>
    <w:p>
      <w:pPr>
        <w:pStyle w:val="Normal"/>
        <w:rPr>
          <w:lang w:eastAsia="zh-CN"/>
        </w:rPr>
      </w:pPr>
      <w:r>
        <w:rPr>
          <w:lang w:eastAsia="zh-CN"/>
        </w:rPr>
      </w:r>
    </w:p>
    <w:p>
      <w:pPr>
        <w:pStyle w:val="Normal"/>
        <w:rPr/>
      </w:pPr>
      <w:r>
        <w:rPr>
          <w:rFonts w:ascii="Times New Roman" w:hAnsi="Times New Roman"/>
          <w:b/>
        </w:rPr>
        <w:t>Title of Project</w:t>
      </w:r>
      <w:r>
        <w:rPr>
          <w:rFonts w:ascii="Times New Roman" w:hAnsi="Times New Roman"/>
        </w:rPr>
        <w:t xml:space="preserve">: </w:t>
      </w:r>
      <w:r>
        <w:rPr>
          <w:rFonts w:ascii="Times New Roman" w:hAnsi="Times New Roman"/>
          <w:sz w:val="22"/>
          <w:szCs w:val="22"/>
        </w:rPr>
        <w:t xml:space="preserve">Calibration and Validation of </w:t>
      </w:r>
      <w:del w:id="6" w:author="Unknown Author" w:date="2016-05-04T06:03:00Z">
        <w:r>
          <w:rPr>
            <w:rFonts w:ascii="Times New Roman" w:hAnsi="Times New Roman"/>
            <w:sz w:val="22"/>
            <w:szCs w:val="22"/>
          </w:rPr>
          <w:delText xml:space="preserve">High Quality </w:delText>
        </w:r>
      </w:del>
      <w:r>
        <w:rPr>
          <w:rFonts w:ascii="Times New Roman" w:hAnsi="Times New Roman"/>
          <w:sz w:val="22"/>
          <w:szCs w:val="22"/>
        </w:rPr>
        <w:t>Low-Cost 3D Printed Pulse Oximeter</w:t>
      </w:r>
    </w:p>
    <w:p>
      <w:pPr>
        <w:pStyle w:val="Normal"/>
        <w:jc w:val="both"/>
        <w:rPr>
          <w:rFonts w:ascii="Times New Roman" w:hAnsi="Times New Roman"/>
        </w:rPr>
      </w:pPr>
      <w:r>
        <w:rPr>
          <w:rFonts w:ascii="Times New Roman" w:hAnsi="Times New Roman"/>
        </w:rPr>
      </w:r>
    </w:p>
    <w:p>
      <w:pPr>
        <w:pStyle w:val="Normal"/>
        <w:rPr/>
      </w:pPr>
      <w:r>
        <w:rPr>
          <w:rFonts w:ascii="Times New Roman" w:hAnsi="Times New Roman"/>
          <w:b/>
        </w:rPr>
        <w:t>Principal Investigator</w:t>
      </w:r>
      <w:r>
        <w:rPr>
          <w:rFonts w:ascii="Times New Roman" w:hAnsi="Times New Roman"/>
        </w:rPr>
        <w:t xml:space="preserve">: </w:t>
      </w:r>
      <w:r>
        <w:rPr>
          <w:rFonts w:ascii="Times New Roman" w:hAnsi="Times New Roman"/>
          <w:sz w:val="22"/>
          <w:szCs w:val="22"/>
        </w:rPr>
        <w:t>Dr.</w:t>
      </w:r>
      <w:r>
        <w:rPr/>
        <w:t xml:space="preserve"> </w:t>
      </w:r>
      <w:r>
        <w:rPr>
          <w:rFonts w:ascii="Times New Roman" w:hAnsi="Times New Roman"/>
          <w:sz w:val="22"/>
          <w:szCs w:val="22"/>
        </w:rPr>
        <w:t>Tarek Loubani, MD, CCFP (EM)</w:t>
      </w:r>
    </w:p>
    <w:p>
      <w:pPr>
        <w:pStyle w:val="Normal"/>
        <w:rPr>
          <w:rFonts w:ascii="Times New Roman" w:hAnsi="Times New Roman"/>
          <w:szCs w:val="28"/>
        </w:rPr>
      </w:pPr>
      <w:r>
        <w:rPr>
          <w:rFonts w:ascii="Times New Roman" w:hAnsi="Times New Roman"/>
          <w:szCs w:val="28"/>
        </w:rPr>
      </w:r>
    </w:p>
    <w:p>
      <w:pPr>
        <w:pStyle w:val="Normal"/>
        <w:rPr/>
      </w:pPr>
      <w:r>
        <w:rPr>
          <w:rFonts w:ascii="Times New Roman" w:hAnsi="Times New Roman"/>
          <w:b/>
        </w:rPr>
        <w:t>Co-investigator</w:t>
      </w:r>
      <w:r>
        <w:rPr>
          <w:rFonts w:ascii="Times New Roman" w:hAnsi="Times New Roman"/>
        </w:rPr>
        <w:t xml:space="preserve">: </w:t>
      </w:r>
      <w:r>
        <w:rPr>
          <w:rFonts w:ascii="Times New Roman" w:hAnsi="Times New Roman"/>
          <w:sz w:val="22"/>
          <w:szCs w:val="22"/>
        </w:rPr>
        <w:t>Dr. Melanie Columbus, PhD, Mrs. Kristine Van Aarsen, MSc</w:t>
      </w:r>
    </w:p>
    <w:p>
      <w:pPr>
        <w:pStyle w:val="Normal"/>
        <w:ind w:right="-90" w:hanging="0"/>
        <w:rPr>
          <w:rFonts w:ascii="Times New Roman" w:hAnsi="Times New Roman"/>
        </w:rPr>
      </w:pPr>
      <w:r>
        <w:rPr>
          <w:rFonts w:ascii="Times New Roman" w:hAnsi="Times New Roman"/>
        </w:rPr>
      </w:r>
    </w:p>
    <w:p>
      <w:pPr>
        <w:pStyle w:val="Normal"/>
        <w:ind w:right="-720" w:firstLine="720"/>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I have read the Letter of Information, have had the nature of the study explained to me and I agree to participate. All questions have been answered to my satisfaction.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____________</w:t>
      </w:r>
    </w:p>
    <w:p>
      <w:pPr>
        <w:pStyle w:val="Normal"/>
        <w:ind w:left="-720" w:right="-1080" w:firstLine="360"/>
        <w:jc w:val="both"/>
        <w:rPr>
          <w:rFonts w:ascii="Times New Roman" w:hAnsi="Times New Roman"/>
        </w:rPr>
      </w:pPr>
      <w:r>
        <w:rPr>
          <w:rFonts w:ascii="Times New Roman" w:hAnsi="Times New Roman"/>
        </w:rPr>
        <w:t>Participant Signature</w:t>
        <w:tab/>
        <w:t xml:space="preserve">                  Participant Name (Printed)</w:t>
        <w:tab/>
        <w:t xml:space="preserve">            Date</w:t>
      </w:r>
    </w:p>
    <w:p>
      <w:pPr>
        <w:pStyle w:val="Normal"/>
        <w:ind w:left="-720" w:right="-1080" w:firstLine="360"/>
        <w:jc w:val="both"/>
        <w:rPr>
          <w:rFonts w:ascii="Times New Roman" w:hAnsi="Times New Roman"/>
        </w:rPr>
      </w:pPr>
      <w:r>
        <w:rPr>
          <w:rFonts w:ascii="Times New Roman" w:hAnsi="Times New Roman"/>
        </w:rPr>
      </w:r>
    </w:p>
    <w:p>
      <w:pPr>
        <w:pStyle w:val="Normal"/>
        <w:ind w:left="-720" w:right="-1080" w:firstLine="36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ind w:left="-720" w:right="-1080" w:hanging="0"/>
        <w:jc w:val="both"/>
        <w:rPr>
          <w:rFonts w:ascii="Times New Roman" w:hAnsi="Times New Roman"/>
        </w:rPr>
      </w:pPr>
      <w:r>
        <w:rPr>
          <w:rFonts w:ascii="Times New Roman" w:hAnsi="Times New Roman"/>
        </w:rPr>
      </w:r>
    </w:p>
    <w:p>
      <w:pPr>
        <w:pStyle w:val="Normal"/>
        <w:tabs>
          <w:tab w:val="left" w:pos="990" w:leader="none"/>
        </w:tabs>
        <w:ind w:left="-720" w:right="-1080" w:firstLine="360"/>
        <w:jc w:val="both"/>
        <w:rPr>
          <w:rFonts w:ascii="Times New Roman" w:hAnsi="Times New Roman"/>
        </w:rPr>
      </w:pPr>
      <w:r>
        <w:rPr>
          <w:rFonts w:ascii="Times New Roman" w:hAnsi="Times New Roman"/>
        </w:rPr>
        <w:tab/>
      </w:r>
    </w:p>
    <w:p>
      <w:pPr>
        <w:pStyle w:val="Normal"/>
        <w:ind w:left="-720" w:right="-1080" w:firstLine="360"/>
        <w:jc w:val="both"/>
        <w:rPr>
          <w:rFonts w:ascii="Times New Roman" w:hAnsi="Times New Roman"/>
        </w:rPr>
      </w:pPr>
      <w:r>
        <w:rPr>
          <w:rFonts w:ascii="Times New Roman" w:hAnsi="Times New Roman"/>
        </w:rPr>
        <w:t>___________________</w:t>
        <w:tab/>
        <w:tab/>
        <w:t xml:space="preserve">     ________________________</w:t>
        <w:tab/>
        <w:tab/>
        <w:t>___________</w:t>
      </w:r>
    </w:p>
    <w:p>
      <w:pPr>
        <w:pStyle w:val="Normal"/>
        <w:ind w:left="-720" w:right="-1080" w:firstLine="360"/>
        <w:jc w:val="both"/>
        <w:rPr>
          <w:rFonts w:ascii="Times New Roman" w:hAnsi="Times New Roman"/>
        </w:rPr>
      </w:pPr>
      <w:r>
        <w:rPr>
          <w:rFonts w:ascii="Times New Roman" w:hAnsi="Times New Roman"/>
        </w:rPr>
        <w:t>Signature of Person</w:t>
        <w:tab/>
        <w:tab/>
        <w:t xml:space="preserve">       Person Obtaining Informed </w:t>
        <w:tab/>
        <w:tab/>
        <w:t>Date</w:t>
      </w:r>
    </w:p>
    <w:p>
      <w:pPr>
        <w:pStyle w:val="Normal"/>
        <w:ind w:left="-720" w:right="-1080" w:firstLine="360"/>
        <w:jc w:val="both"/>
        <w:rPr>
          <w:rFonts w:ascii="Times New Roman" w:hAnsi="Times New Roman"/>
        </w:rPr>
      </w:pPr>
      <w:r>
        <w:rPr>
          <w:rFonts w:ascii="Times New Roman" w:hAnsi="Times New Roman"/>
        </w:rPr>
        <w:t>Obtaining Informed Consent</w:t>
        <w:tab/>
        <w:t xml:space="preserve">       Consent (Printed)</w:t>
      </w:r>
    </w:p>
    <w:p>
      <w:pPr>
        <w:pStyle w:val="Normal"/>
        <w:rPr/>
      </w:pPr>
      <w:r>
        <w:rPr/>
      </w:r>
    </w:p>
    <w:p>
      <w:pPr>
        <w:pStyle w:val="Normal"/>
        <w:rPr/>
      </w:pPr>
      <w:r>
        <w:rPr/>
      </w:r>
    </w:p>
    <w:sectPr>
      <w:headerReference w:type="default" r:id="rId4"/>
      <w:footerReference w:type="default" r:id="rId5"/>
      <w:type w:val="nextPage"/>
      <w:pgSz w:w="12240" w:h="15840"/>
      <w:pgMar w:left="1440" w:right="1440" w:header="720" w:top="1080" w:footer="720" w:bottom="99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Lucida Calligraph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Times New Roman" w:hAnsi="Times New Roman"/>
        <w:sz w:val="22"/>
        <w:szCs w:val="22"/>
      </w:rPr>
      <w:t xml:space="preserve">Page </w:t>
    </w:r>
    <w:r>
      <w:rPr>
        <w:rFonts w:ascii="Times New Roman" w:hAnsi="Times New Roman"/>
        <w:sz w:val="22"/>
        <w:szCs w:val="22"/>
      </w:rPr>
      <w:fldChar w:fldCharType="begin"/>
    </w:r>
    <w:r>
      <w:instrText> PAGE </w:instrText>
    </w:r>
    <w:r>
      <w:fldChar w:fldCharType="separate"/>
    </w:r>
    <w:r>
      <w:t>3</w:t>
    </w:r>
    <w:r>
      <w:fldChar w:fldCharType="end"/>
    </w:r>
    <w:r>
      <w:rPr>
        <w:rFonts w:ascii="Times New Roman" w:hAnsi="Times New Roman"/>
        <w:sz w:val="22"/>
        <w:szCs w:val="22"/>
      </w:rPr>
      <w:t xml:space="preserve"> of </w:t>
    </w:r>
    <w:r>
      <w:rPr>
        <w:rFonts w:ascii="Times New Roman" w:hAnsi="Times New Roman"/>
        <w:sz w:val="22"/>
        <w:szCs w:val="22"/>
      </w:rPr>
      <w:fldChar w:fldCharType="begin"/>
    </w:r>
    <w:r>
      <w:instrText> NUMPAGES </w:instrText>
    </w:r>
    <w:r>
      <w:fldChar w:fldCharType="separate"/>
    </w:r>
    <w:r>
      <w:t>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sz w:val="22"/>
        <w:szCs w:val="22"/>
      </w:rPr>
      <w:tab/>
      <w:tab/>
      <w:t>Version Date: April 06, 2016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7c93"/>
    <w:pPr>
      <w:widowControl/>
      <w:bidi w:val="0"/>
      <w:spacing w:lineRule="auto" w:line="240" w:before="0" w:after="0"/>
      <w:ind w:right="-720" w:hanging="0"/>
      <w:jc w:val="left"/>
    </w:pPr>
    <w:rPr>
      <w:rFonts w:ascii="Arial" w:hAnsi="Arial"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d57c93"/>
    <w:rPr>
      <w:rFonts w:ascii="Arial" w:hAnsi="Arial" w:eastAsia="Times New Roman" w:cs="Times New Roman"/>
      <w:sz w:val="24"/>
      <w:szCs w:val="24"/>
    </w:rPr>
  </w:style>
  <w:style w:type="character" w:styleId="FooterChar" w:customStyle="1">
    <w:name w:val="Footer Char"/>
    <w:basedOn w:val="DefaultParagraphFont"/>
    <w:link w:val="Footer"/>
    <w:qFormat/>
    <w:rsid w:val="00d57c93"/>
    <w:rPr>
      <w:rFonts w:ascii="Arial" w:hAnsi="Arial" w:eastAsia="Times New Roman" w:cs="Times New Roman"/>
      <w:sz w:val="24"/>
      <w:szCs w:val="24"/>
    </w:rPr>
  </w:style>
  <w:style w:type="character" w:styleId="BalloonTextChar" w:customStyle="1">
    <w:name w:val="Balloon Text Char"/>
    <w:basedOn w:val="DefaultParagraphFont"/>
    <w:link w:val="BalloonText"/>
    <w:uiPriority w:val="99"/>
    <w:semiHidden/>
    <w:qFormat/>
    <w:rsid w:val="00d57c93"/>
    <w:rPr>
      <w:rFonts w:ascii="Tahoma" w:hAnsi="Tahoma" w:eastAsia="Times New Roman" w:cs="Tahoma"/>
      <w:sz w:val="16"/>
      <w:szCs w:val="16"/>
    </w:rPr>
  </w:style>
  <w:style w:type="character" w:styleId="ListLabel1">
    <w:name w:val="ListLabel 1"/>
    <w:qFormat/>
    <w:rPr>
      <w:rFonts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d57c93"/>
    <w:pPr>
      <w:tabs>
        <w:tab w:val="center" w:pos="4680" w:leader="none"/>
        <w:tab w:val="right" w:pos="9360" w:leader="none"/>
      </w:tabs>
    </w:pPr>
    <w:rPr/>
  </w:style>
  <w:style w:type="paragraph" w:styleId="Footer">
    <w:name w:val="Footer"/>
    <w:basedOn w:val="Normal"/>
    <w:link w:val="FooterChar"/>
    <w:rsid w:val="00d57c93"/>
    <w:pPr>
      <w:tabs>
        <w:tab w:val="center" w:pos="4680" w:leader="none"/>
        <w:tab w:val="right" w:pos="9360" w:leader="none"/>
      </w:tabs>
    </w:pPr>
    <w:rPr/>
  </w:style>
  <w:style w:type="paragraph" w:styleId="ListParagraph">
    <w:name w:val="List Paragraph"/>
    <w:basedOn w:val="Normal"/>
    <w:qFormat/>
    <w:rsid w:val="00d57c93"/>
    <w:pPr>
      <w:spacing w:before="0" w:after="0"/>
      <w:ind w:left="720" w:right="0" w:hanging="0"/>
      <w:contextualSpacing/>
    </w:pPr>
    <w:rPr>
      <w:rFonts w:ascii="Times New Roman" w:hAnsi="Times New Roman"/>
    </w:rPr>
  </w:style>
  <w:style w:type="paragraph" w:styleId="FrameContents" w:customStyle="1">
    <w:name w:val="Frame Contents"/>
    <w:basedOn w:val="Normal"/>
    <w:qFormat/>
    <w:rsid w:val="00d57c93"/>
    <w:pPr/>
    <w:rPr/>
  </w:style>
  <w:style w:type="paragraph" w:styleId="BalloonText">
    <w:name w:val="Balloon Text"/>
    <w:basedOn w:val="Normal"/>
    <w:link w:val="BalloonTextChar"/>
    <w:uiPriority w:val="99"/>
    <w:semiHidden/>
    <w:unhideWhenUsed/>
    <w:qFormat/>
    <w:rsid w:val="00d57c93"/>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LibreOffice/5.1.2.2$Linux_X86_64 LibreOffice_project/10m0$Build-2</Application>
  <Pages>3</Pages>
  <Words>916</Words>
  <Characters>5053</Characters>
  <CharactersWithSpaces>6038</CharactersWithSpaces>
  <Paragraphs>47</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2016-04-06T14:14:00Z</dcterms:created>
  <dc:creator>Kevin Wood</dc:creator>
  <dc:description/>
  <dc:language>en-CA</dc:language>
  <cp:lastModifiedBy/>
  <dcterms:modified xsi:type="dcterms:W3CDTF">2016-05-04T06:04:34Z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