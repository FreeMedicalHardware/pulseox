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xml:space="preserve">FileNo: 107952 </w:t>
      </w:r>
    </w:p>
    <w:p>
      <w:pPr>
        <w:pStyle w:val="TextBody"/>
        <w:spacing w:before="0" w:after="0"/>
        <w:rPr/>
      </w:pPr>
      <w:r>
        <w:rPr/>
        <w:t xml:space="preserve">Title: Calibration and Validation of High Quality Low-Cost 3D Printed Pulse Oximeter </w:t>
      </w:r>
    </w:p>
    <w:p>
      <w:pPr>
        <w:pStyle w:val="TextBody"/>
        <w:spacing w:before="0" w:after="0"/>
        <w:rPr/>
      </w:pPr>
      <w:r>
        <w:rPr/>
        <w:t xml:space="preserve">Start Date: 01/05/2016 </w:t>
      </w:r>
    </w:p>
    <w:p>
      <w:pPr>
        <w:pStyle w:val="TextBody"/>
        <w:spacing w:before="0" w:after="0"/>
        <w:rPr/>
      </w:pPr>
      <w:r>
        <w:rPr/>
        <w:t xml:space="preserve">End Date: 01/05/2017 </w:t>
      </w:r>
    </w:p>
    <w:p>
      <w:pPr>
        <w:pStyle w:val="TextBody"/>
        <w:rPr/>
      </w:pPr>
      <w:r>
        <w:rPr/>
        <w:t xml:space="preserve">Keywords: Pulse oximetry,emergency department,new medical device </w:t>
      </w:r>
    </w:p>
    <w:p>
      <w:pPr>
        <w:pStyle w:val="Heading3"/>
        <w:rPr/>
      </w:pPr>
      <w:r>
        <w:rPr/>
        <w:t>Project Members</w:t>
      </w:r>
    </w:p>
    <w:p>
      <w:pPr>
        <w:pStyle w:val="Heading5"/>
        <w:rPr/>
      </w:pPr>
      <w:r>
        <w:rPr/>
        <w:t>Principal Investigator</w:t>
      </w:r>
    </w:p>
    <w:p>
      <w:pPr>
        <w:pStyle w:val="TextBody"/>
        <w:spacing w:before="0" w:after="0"/>
        <w:rPr/>
      </w:pPr>
      <w:r>
        <w:rPr/>
        <w:t xml:space="preserve">Prefix: Dr. </w:t>
      </w:r>
    </w:p>
    <w:p>
      <w:pPr>
        <w:pStyle w:val="TextBody"/>
        <w:spacing w:before="0" w:after="0"/>
        <w:rPr/>
      </w:pPr>
      <w:r>
        <w:rPr/>
        <w:t xml:space="preserve">Last Name: Loubani </w:t>
      </w:r>
    </w:p>
    <w:p>
      <w:pPr>
        <w:pStyle w:val="TextBody"/>
        <w:spacing w:before="0" w:after="0"/>
        <w:rPr/>
      </w:pPr>
      <w:r>
        <w:rPr/>
        <w:t xml:space="preserve">First Name: Tarek </w:t>
      </w:r>
    </w:p>
    <w:p>
      <w:pPr>
        <w:pStyle w:val="TextBody"/>
        <w:spacing w:before="0" w:after="0"/>
        <w:rPr/>
      </w:pPr>
      <w:r>
        <w:rPr/>
        <w:t xml:space="preserve">Affiliation: Schulich School of Medicine and Dentistry\Emergency </w:t>
      </w:r>
    </w:p>
    <w:p>
      <w:pPr>
        <w:pStyle w:val="TextBody"/>
        <w:spacing w:before="0" w:after="0"/>
        <w:rPr/>
      </w:pPr>
      <w:r>
        <w:rPr/>
        <w:t xml:space="preserve">Rank: Assistant Professor </w:t>
      </w:r>
    </w:p>
    <w:p>
      <w:pPr>
        <w:pStyle w:val="TextBody"/>
        <w:spacing w:before="0" w:after="0"/>
        <w:rPr/>
      </w:pPr>
      <w:r>
        <w:rPr/>
        <w:t xml:space="preserve">Gender: Unspecified </w:t>
      </w:r>
    </w:p>
    <w:p>
      <w:pPr>
        <w:pStyle w:val="TextBody"/>
        <w:spacing w:before="0" w:after="0"/>
        <w:rPr/>
      </w:pPr>
      <w:r>
        <w:rPr/>
        <w:t xml:space="preserve">Email: tarek.loubani@lhsc.on.ca </w:t>
      </w:r>
    </w:p>
    <w:p>
      <w:pPr>
        <w:pStyle w:val="TextBody"/>
        <w:spacing w:before="0" w:after="0"/>
        <w:rPr/>
      </w:pPr>
      <w:r>
        <w:rPr/>
        <w:t xml:space="preserve">Phone1: 79130 </w:t>
      </w:r>
    </w:p>
    <w:p>
      <w:pPr>
        <w:pStyle w:val="TextBody"/>
        <w:spacing w:before="0" w:after="0"/>
        <w:rPr/>
      </w:pPr>
      <w:r>
        <w:rPr/>
        <w:t xml:space="preserve">Phone2: </w:t>
      </w:r>
    </w:p>
    <w:p>
      <w:pPr>
        <w:pStyle w:val="TextBody"/>
        <w:spacing w:before="0" w:after="0"/>
        <w:rPr/>
      </w:pPr>
      <w:r>
        <w:rPr/>
        <w:t xml:space="preserve">Fax: </w:t>
      </w:r>
    </w:p>
    <w:p>
      <w:pPr>
        <w:pStyle w:val="TextBody"/>
        <w:spacing w:before="0" w:after="0"/>
        <w:rPr/>
      </w:pPr>
      <w:r>
        <w:rPr/>
        <w:t xml:space="preserve">Mailing Address: LHSC-VH </w:t>
      </w:r>
    </w:p>
    <w:p>
      <w:pPr>
        <w:pStyle w:val="TextBody"/>
        <w:spacing w:before="0" w:after="0"/>
        <w:rPr/>
      </w:pPr>
      <w:r>
        <w:rPr/>
        <w:t xml:space="preserve">Institution: London Health Sciences Centre </w:t>
      </w:r>
    </w:p>
    <w:p>
      <w:pPr>
        <w:pStyle w:val="TextBody"/>
        <w:spacing w:before="0" w:after="0"/>
        <w:rPr/>
      </w:pPr>
      <w:r>
        <w:rPr/>
        <w:t xml:space="preserve">Country: Canada </w:t>
      </w:r>
    </w:p>
    <w:p>
      <w:pPr>
        <w:pStyle w:val="TextBody"/>
        <w:rPr/>
      </w:pPr>
      <w:r>
        <w:rPr/>
        <w:t xml:space="preserve">Comments: </w:t>
      </w:r>
    </w:p>
    <w:p>
      <w:pPr>
        <w:pStyle w:val="Heading5"/>
        <w:rPr/>
      </w:pPr>
      <w:r>
        <w:rPr/>
        <w:t>Others</w:t>
      </w:r>
    </w:p>
    <w:p>
      <w:pPr>
        <w:pStyle w:val="Normal"/>
        <w:spacing w:before="0" w:after="0"/>
        <w:rPr>
          <w:sz w:val="4"/>
          <w:szCs w:val="4"/>
        </w:rPr>
      </w:pPr>
      <w:bookmarkStart w:id="0" w:name="ctl00_ContentPlaceHolder1_ProjectMembers_dgProjectMembers"/>
      <w:bookmarkStart w:id="1" w:name="ctl00_ContentPlaceHolder1_ProjectMembers_dgProjectMembers"/>
      <w:bookmarkEnd w:id="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1346"/>
        <w:gridCol w:w="1157"/>
        <w:gridCol w:w="1133"/>
        <w:gridCol w:w="4923"/>
        <w:gridCol w:w="1980"/>
      </w:tblGrid>
      <w:tr>
        <w:trPr/>
        <w:tc>
          <w:tcPr>
            <w:tcW w:w="134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Rank</w:t>
            </w:r>
          </w:p>
        </w:tc>
        <w:tc>
          <w:tcPr>
            <w:tcW w:w="115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Last Name</w:t>
            </w:r>
          </w:p>
        </w:tc>
        <w:tc>
          <w:tcPr>
            <w:tcW w:w="113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First Name</w:t>
            </w:r>
          </w:p>
        </w:tc>
        <w:tc>
          <w:tcPr>
            <w:tcW w:w="492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Affiliation</w:t>
            </w:r>
          </w:p>
        </w:tc>
        <w:tc>
          <w:tcPr>
            <w:tcW w:w="198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Role In Project</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Columbus</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Melanie</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Schulich School of Medicine and Dentistry\Medicine-Dept of</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Wood</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Kevin</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London Health Sciences Centre</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Van Aarsen</w:t>
            </w:r>
          </w:p>
        </w:tc>
        <w:tc>
          <w:tcPr>
            <w:tcW w:w="113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Kristine</w:t>
            </w:r>
          </w:p>
        </w:tc>
        <w:tc>
          <w:tcPr>
            <w:tcW w:w="492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Schulich School of Medicine and Dentistry\Emergency</w:t>
            </w:r>
          </w:p>
        </w:tc>
        <w:tc>
          <w:tcPr>
            <w:tcW w:w="198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bl>
    <w:p>
      <w:pPr>
        <w:pStyle w:val="Heading3"/>
        <w:rPr/>
      </w:pPr>
      <w:r>
        <w:rPr/>
        <w:t>Common Questions</w:t>
      </w:r>
    </w:p>
    <w:p>
      <w:pPr>
        <w:pStyle w:val="Heading5"/>
        <w:rPr/>
      </w:pPr>
      <w:bookmarkStart w:id="2" w:name="ctl00_ContentPlaceHolder1_CommonQuestions_rptCommonQuestion_Tabs_ctl00_lblTabTitle"/>
      <w:bookmarkEnd w:id="2"/>
      <w:r>
        <w:rPr/>
        <w:t>1. 1. Registration Information</w:t>
      </w:r>
    </w:p>
    <w:p>
      <w:pPr>
        <w:pStyle w:val="Normal"/>
        <w:spacing w:before="0" w:after="0"/>
        <w:rPr>
          <w:sz w:val="4"/>
          <w:szCs w:val="4"/>
        </w:rPr>
      </w:pPr>
      <w:bookmarkStart w:id="3" w:name="ctl00_ContentPlaceHolder1_CommonQuestions_rptCommonQuestion_Tabs_ctl00_CommonQuestionsTab_dgCommonQuestion_Questions"/>
      <w:bookmarkStart w:id="4" w:name="ctl00_ContentPlaceHolder1_CommonQuestions_rptCommonQuestion_Tabs_ctl00_CommonQuestionsTab_dgCommonQuestion_Questions"/>
      <w:bookmarkEnd w:id="4"/>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4"/>
        <w:gridCol w:w="2798"/>
        <w:gridCol w:w="7347"/>
      </w:tblGrid>
      <w:tr>
        <w:trPr/>
        <w:tc>
          <w:tcPr>
            <w:tcW w:w="394"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79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347"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1.1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confirm that you have reviewed the eligibility requirements for the Health Sciences Full Board application form.</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1.2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funding source for this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Self-funded|Other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1.3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the name of the funding source selected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Summer Research Training Program for research assistant medical student</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1.4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student project?</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1.5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multi-site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1.6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1.5 above, name the lead site and project leader for the study. If the study is administered by a Coordinating or Contract Research Organization (CRO) provide the name and contact information.</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1.7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the investigator(s) based at any of the sites below or will the study utilize any patient data, staff resources or facilities within any of these sites? (Please indicate all applicable sites and read the associated notes found in the blue information icon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LHSC - Victoria Hospital|LHSC - University Hospital|St. Joseph's Health Care London</w:t>
            </w:r>
          </w:p>
        </w:tc>
      </w:tr>
      <w:tr>
        <w:trPr/>
        <w:tc>
          <w:tcPr>
            <w:tcW w:w="394"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1.8 </w:t>
            </w:r>
          </w:p>
        </w:tc>
        <w:tc>
          <w:tcPr>
            <w:tcW w:w="279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Lay Summary of the study (typically less than 5 lines).</w:t>
            </w:r>
          </w:p>
        </w:tc>
        <w:tc>
          <w:tcPr>
            <w:tcW w:w="7347"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Unfortunately, the costs of these devices are prohibitive and reduce availability in smaller centres and poor countries, putting millions of patients in danger of easily treatable and preventable conditions. With current rapid prototyping technologies such as 3D printing, it is possible to create a very inexpensive pulse oximeter that meets or exceeds the gold standard. The goal of this study is to develop, validate and certify a pulse oximeter that measures hemoglobin, carboxyhemoglobin and methemoglobin.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bl>
    <w:p>
      <w:pPr>
        <w:pStyle w:val="Heading5"/>
        <w:rPr/>
      </w:pPr>
      <w:bookmarkStart w:id="5" w:name="ctl00_ContentPlaceHolder1_CommonQuestions_rptCommonQuestion_Tabs_ctl01_lblTabTitle"/>
      <w:bookmarkEnd w:id="5"/>
      <w:r>
        <w:rPr/>
        <w:t>2. 2. Background, Methodology and Analysis</w:t>
      </w:r>
    </w:p>
    <w:p>
      <w:pPr>
        <w:pStyle w:val="Normal"/>
        <w:spacing w:before="0" w:after="0"/>
        <w:rPr>
          <w:sz w:val="4"/>
          <w:szCs w:val="4"/>
        </w:rPr>
      </w:pPr>
      <w:bookmarkStart w:id="6" w:name="ctl00_ContentPlaceHolder1_CommonQuestions_rptCommonQuestion_Tabs_ctl01_CommonQuestionsTab_dgCommonQuestion_Questions"/>
      <w:bookmarkStart w:id="7" w:name="ctl00_ContentPlaceHolder1_CommonQuestions_rptCommonQuestion_Tabs_ctl01_CommonQuestionsTab_dgCommonQuestion_Questions"/>
      <w:bookmarkEnd w:id="7"/>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2"/>
        <w:gridCol w:w="2414"/>
        <w:gridCol w:w="7613"/>
      </w:tblGrid>
      <w:tr>
        <w:trPr/>
        <w:tc>
          <w:tcPr>
            <w:tcW w:w="512"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414"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613"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study undergone a formal scientific or peer review (i.e. CIHR, NSERC, NIH)? If yes, please attach the approval letter (or relevant correspondence).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Outline the study rationale including relevant background information and justification. Cite references where appropriate.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Study Objectives.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2-Phase study is to calibrate a prototype pulse oximeter and to conduct an equivalence test to determine if the prototype is equivalent to the gold standard pulse oximeter. The primary objectives are 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2) to determine if the experimental pulse oximeter measurements correspond with the gold-standard pulse oximeter measurements; and 3) to determine if the prototype pulse oximeter is equivalent to the gold standard pulse oximeter.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study design and methodology. Please be specific (e.g. Randomized, cohort, double blind).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randomized controlled trial consists of 2 Phases. Phase 1 will include 50 healthy, non-smoking adults (greater than 18 years of age) to calibrate the experimental, 3D printed pulse oximiter. Participants will be recruited through e-mail advertisements and posters between May – August 2016.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October 2016 and January 2017. After going through the LOI and gaining documented written consent, the patient will be enrolled. All study procedures will be conducted in the ED (Victoria and University Hospital) at LHSC by the PI.</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inclusion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exclusion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usual standard of care at the trial site(s) for this population (including diagnostic testing, frequency of follow up visits).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 gold-standard pulse oximeter will be placed on another finger of the participant's hand and continuously monitored as per the institution's procedural sedation protocols. Participant samples will be tested with a CO-oximeter to ensure that background carboxyhemoglobin (COHb) is less than 2%.</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study procedures and any study specific testing that will be done.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study procedures will be conducted in the emergency department (VH and UH) at LHSC with an emergency-trained physician (EP) present at all times (PI) between May 2016 and January 2017. Phase 1 (Calibration; approximately 50 participants):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will 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Phase 1 of the study will take approximately 60 minutes to complete. 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October 2016 and January 2017.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participant(s) be withdrawn from or denied usual therapy, or be subjected to other restrictions for any condition in order to participate in the study?</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2.9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primary and secondary outcomes of this study and how they will be measured.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study is to calibrate an experimental pulse oximeter and to conduct an equivalence test to determine if the prototype is equivalent to the gold standard pulse oximeter. The prototype first must be calibrated. The primary outcome of calibration is to measure arterial blood sample oxygen saturation levels and compare these measurements to the prototype's R value (measured as the ratio of emitted to absorbed light) to create an empirical calibration curve. Once the curve has been determined, the prototype pulse oximeter will be compared to the gold standard pulse oximeter to establish equivalence. The primary outcome to establish equivalence is to compare the experimental pulse oximeter measurements to the gold-standard pulse oximeter measurements.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local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total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 sample size justified in the sponsor or other study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2.14 above, indicate the protocol page number. If NO, provide sample size justification.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data analysis.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an interim analysis planned?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2.17 above, please describe.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results of this study be made public?</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Peer reviewed publication|Presentation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report to participants or other is selected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include any use of deliberate deception or withholding of key information that may influence a participant's performance or response?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2.21 above, describe this process and provide justification for the planned deception or partial disclosure. Also describe how and when the participants will be debriefed. Please include the debriefing letter of information and consent.</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biological specimens to be taken or analyzed for the purposes of this research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any biological specimens being taken for future genetic testing or other unspecified testing or studies?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2.25 </w:t>
            </w:r>
          </w:p>
        </w:tc>
        <w:tc>
          <w:tcPr>
            <w:tcW w:w="2414"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The subsequent use of tissue or biomaterials (except blood) originally collected for diagnostic purposes must be approved by the Department of Pathology Tissue Use Committee prior to submission to the HSREB and a copy of their approval appended to this form. If the Tissue Committee approval is not available at the time of submission to the HSREB, ethics approval will be withheld until a copy of Tissue Committee approval is received.</w:t>
            </w:r>
          </w:p>
        </w:tc>
        <w:tc>
          <w:tcPr>
            <w:tcW w:w="7613"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Not applicable</w:t>
            </w:r>
          </w:p>
        </w:tc>
      </w:tr>
    </w:tbl>
    <w:p>
      <w:pPr>
        <w:pStyle w:val="Heading5"/>
        <w:rPr/>
      </w:pPr>
      <w:bookmarkStart w:id="8" w:name="ctl00_ContentPlaceHolder1_CommonQuestions_rptCommonQuestion_Tabs_ctl02_lblTabTitle"/>
      <w:bookmarkEnd w:id="8"/>
      <w:r>
        <w:rPr/>
        <w:t>3. 3. Drugs and Natural Products</w:t>
      </w:r>
    </w:p>
    <w:p>
      <w:pPr>
        <w:pStyle w:val="Normal"/>
        <w:spacing w:before="0" w:after="0"/>
        <w:rPr>
          <w:sz w:val="4"/>
          <w:szCs w:val="4"/>
        </w:rPr>
      </w:pPr>
      <w:bookmarkStart w:id="9" w:name="ctl00_ContentPlaceHolder1_CommonQuestions_rptCommonQuestion_Tabs_ctl02_CommonQuestionsTab_dgCommonQuestion_Questions"/>
      <w:bookmarkStart w:id="10" w:name="ctl00_ContentPlaceHolder1_CommonQuestions_rptCommonQuestion_Tabs_ctl02_CommonQuestionsTab_dgCommonQuestion_Questions"/>
      <w:bookmarkEnd w:id="10"/>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study involve drugs or natural products? If NO, please proceed to the Clinic Trials tab.</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2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Dose 2 -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3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4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5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6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7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8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9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10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3.72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Drug 10 - Duration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11" w:name="ctl00_ContentPlaceHolder1_CommonQuestions_rptCommonQuestion_Tabs_ctl03_lblTabTitle"/>
      <w:bookmarkEnd w:id="11"/>
      <w:r>
        <w:rPr/>
        <w:t>4. 4. Clinical Trials</w:t>
      </w:r>
    </w:p>
    <w:p>
      <w:pPr>
        <w:pStyle w:val="Normal"/>
        <w:spacing w:before="0" w:after="0"/>
        <w:rPr>
          <w:sz w:val="4"/>
          <w:szCs w:val="4"/>
        </w:rPr>
      </w:pPr>
      <w:bookmarkStart w:id="12" w:name="ctl00_ContentPlaceHolder1_CommonQuestions_rptCommonQuestion_Tabs_ctl03_CommonQuestionsTab_dgCommonQuestion_Questions"/>
      <w:bookmarkStart w:id="13" w:name="ctl00_ContentPlaceHolder1_CommonQuestions_rptCommonQuestion_Tabs_ctl03_CommonQuestionsTab_dgCommonQuestion_Questions"/>
      <w:bookmarkEnd w:id="1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185"/>
        <w:gridCol w:w="6838"/>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185"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83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clinical trial? If this is NOT a clinical trial, please select NO and proceed to the Risks and Benefits section.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Proposed type of clinical trial:</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trial involve a drug, device or natural health product used for an indication outside the Health Canada Notice of Compliance (NOC) or Drug Identification Number (DIN) application or Medical Device License?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 - Device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4.4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4.3 above, have you received a No Objection Letter (NOL) or comparable document from Health Canada?</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yet submitted - sole Canadian site therefore require Health Sciences REB approval prior to submission to Health Canada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4.5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US Food and Drug Administration monitored study?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4.6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this study been or will this study be registered on a publicly accessible clinical trial registry?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4.7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specified in question 4.6 above, please indicate the registry name and registration number.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Will be registered at clinicaltrials.gov</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4.8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there a data safety monitoring board (DSMB)? If YES, please note that you must submit the Data Safety Monitoring Committee report(s) to the Office of Research Ethics using Form 2-F-014.</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4.9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there is a DSMB, is it independent of the sponsor?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4.10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4.9 above, please provide justification.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drug or other therapy been evaluated in previous human trials?</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applicable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4.11 above, please describe any animal studies that have led to this study. (Cite references where applicable)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this trial use a placebo or active comparator?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4.14 </w:t>
            </w:r>
          </w:p>
        </w:tc>
        <w:tc>
          <w:tcPr>
            <w:tcW w:w="3185"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in question 4.13 above, please describe the placebo or active comparator and justify its inclusion. Also, please describe how the risks to participants will be minimized.</w:t>
            </w:r>
          </w:p>
        </w:tc>
        <w:tc>
          <w:tcPr>
            <w:tcW w:w="683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pPr>
        <w:pStyle w:val="Heading5"/>
        <w:rPr/>
      </w:pPr>
      <w:bookmarkStart w:id="14" w:name="ctl00_ContentPlaceHolder1_CommonQuestions_rptCommonQuestion_Tabs_ctl04_lblTabTitle"/>
      <w:bookmarkEnd w:id="14"/>
      <w:r>
        <w:rPr/>
        <w:t>5. 5. Risks and Benefits</w:t>
      </w:r>
    </w:p>
    <w:p>
      <w:pPr>
        <w:pStyle w:val="Normal"/>
        <w:spacing w:before="0" w:after="0"/>
        <w:rPr>
          <w:sz w:val="4"/>
          <w:szCs w:val="4"/>
        </w:rPr>
      </w:pPr>
      <w:bookmarkStart w:id="15" w:name="ctl00_ContentPlaceHolder1_CommonQuestions_rptCommonQuestion_Tabs_ctl04_CommonQuestionsTab_dgCommonQuestion_Questions"/>
      <w:bookmarkStart w:id="16" w:name="ctl00_ContentPlaceHolder1_CommonQuestions_rptCommonQuestion_Tabs_ctl04_CommonQuestionsTab_dgCommonQuestion_Questions"/>
      <w:bookmarkEnd w:id="16"/>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5"/>
        <w:gridCol w:w="3009"/>
        <w:gridCol w:w="7135"/>
      </w:tblGrid>
      <w:tr>
        <w:trPr/>
        <w:tc>
          <w:tcPr>
            <w:tcW w:w="39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009"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135"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5.1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any direct benefits to the study participants.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There are no known benefits to the study participants.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5.2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potential benefits to society.</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Developing and validating a high-quality, low-priced pulse oximeter whose design is freely available will impact emergency rooms in both the developed and developing worlds. In the developed world, a sub-$25 pulse oximeter that measures hemoglobin, carboxyhemoglobin and methemoglobin will make it possible for physicians to provide better care for patients without the pitfalls of traditional pulse oximeters that do not measure carboxy- and met-hemoglobin. In the developing world, these low-cost pulse oximeters will allow ministries of health and hospitals to forgo rationing of these devices and provide them to hospitals and clinics, multiplying the availability dramatically.</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5.3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and describe the potential risks/harms/inconveniences of the study, including risks from radiation exposure. This information must be included in the informed consent documentation.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5.4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For the study risks listed above, describe the monitoring to be undertaken during and following the study conclusion.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5.5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 research participant is/or becomes pregnant, breastfeeds a child or fathers a child while in the study, does their participation in the study pose a possible risk to the fetus or child?</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5.6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5.5 above, please discuss these risks and indicate what monitoring will be undertaken during the study and following the study conclusion?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5.7 </w:t>
            </w:r>
          </w:p>
        </w:tc>
        <w:tc>
          <w:tcPr>
            <w:tcW w:w="3009"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a research participant fathers a child while in the study, will access to the health records of the "pregnant" partner and/or her child be required and/or will the woman or child be monitored by this study during and/or after the pregnancy?</w:t>
            </w:r>
          </w:p>
        </w:tc>
        <w:tc>
          <w:tcPr>
            <w:tcW w:w="7135"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w:t>
            </w:r>
          </w:p>
        </w:tc>
      </w:tr>
    </w:tbl>
    <w:p>
      <w:pPr>
        <w:pStyle w:val="Heading5"/>
        <w:rPr/>
      </w:pPr>
      <w:bookmarkStart w:id="17" w:name="ctl00_ContentPlaceHolder1_CommonQuestions_rptCommonQuestion_Tabs_ctl05_lblTabTitle"/>
      <w:bookmarkEnd w:id="17"/>
      <w:r>
        <w:rPr/>
        <w:t>6. 6. Recruitment and Informed Consent</w:t>
      </w:r>
    </w:p>
    <w:p>
      <w:pPr>
        <w:pStyle w:val="Normal"/>
        <w:spacing w:before="0" w:after="0"/>
        <w:rPr>
          <w:sz w:val="4"/>
          <w:szCs w:val="4"/>
        </w:rPr>
      </w:pPr>
      <w:bookmarkStart w:id="18" w:name="ctl00_ContentPlaceHolder1_CommonQuestions_rptCommonQuestion_Tabs_ctl05_CommonQuestionsTab_dgCommonQuestion_Questions"/>
      <w:bookmarkStart w:id="19" w:name="ctl00_ContentPlaceHolder1_CommonQuestions_rptCommonQuestion_Tabs_ctl05_CommonQuestionsTab_dgCommonQuestion_Questions"/>
      <w:bookmarkEnd w:id="19"/>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5"/>
        <w:gridCol w:w="4163"/>
        <w:gridCol w:w="5861"/>
      </w:tblGrid>
      <w:tr>
        <w:trPr/>
        <w:tc>
          <w:tcPr>
            <w:tcW w:w="51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416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586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recruiting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Investigators will receive referrals from other Healthcare providers|Advertising (i.e. poster or email or web-based). Please submit a copy of all advertisements.</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or DATABASE OF PEOPLE is selected in question 6.1 above, please specify here.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personal health information (PHI) be used to identify potential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6.4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PHI will be used, please describe the screening and consent process regarding PHI.</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6.5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potential participants be contacted? Please provide a copy of all telephone scripts and correspondence documents in the attachments tab.</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ins w:id="0" w:author="Unknown Author" w:date="2016-05-04T03:55:00Z">
              <w:r>
                <w:rPr/>
                <w:t>Phase 1: By poster or via email</w:t>
              </w:r>
            </w:ins>
          </w:p>
          <w:p>
            <w:pPr>
              <w:pStyle w:val="TableContents"/>
              <w:spacing w:before="0" w:after="283"/>
              <w:rPr/>
            </w:pPr>
            <w:ins w:id="1" w:author="Unknown Author" w:date="2016-05-04T03:55:00Z">
              <w:r>
                <w:rPr/>
                <w:t xml:space="preserve">Phase 2: </w:t>
              </w:r>
            </w:ins>
            <w:r>
              <w:rPr/>
              <w:t>In Person</w:t>
            </w:r>
            <w:ins w:id="2" w:author="Unknown Author" w:date="2016-05-04T03:55:00Z">
              <w:r>
                <w:rPr/>
                <w:t xml:space="preserve"> </w:t>
              </w:r>
            </w:ins>
            <w:ins w:id="3" w:author="Unknown Author" w:date="2016-05-04T03:55:00Z">
              <w:r>
                <w:rPr/>
                <w:t>in the Emergency Department. First patient con</w:t>
              </w:r>
            </w:ins>
            <w:ins w:id="4" w:author="Unknown Author" w:date="2016-05-04T03:56:00Z">
              <w:r>
                <w:rPr/>
                <w:t>tact will be within the circle of care</w:t>
              </w:r>
            </w:ins>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6.6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is selected in question 6.5 above, please specify in this box.</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6.7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the process for obtaining informed consent. Please attach a copy of the Information Letter/Consent Form, Audio/Video Recording Consent Form, and the content of any telephone script and/or any other material that will be used in the informed consent process.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w:t>
            </w:r>
            <w:ins w:id="5" w:author="Unknown Author" w:date="2016-05-04T03:51:00Z">
              <w:r>
                <w:rPr/>
                <w:t xml:space="preserve"> </w:t>
              </w:r>
            </w:ins>
            <w:ins w:id="6" w:author="Unknown Author" w:date="2016-05-04T03:51:00Z">
              <w:r>
                <w:rPr/>
                <w:t>For Phase 2, patients will have first contact within the circle of care for participation.</w:t>
              </w:r>
            </w:ins>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6.8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if the research will involve any of the following:</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Healthy volunteers|Patients|Employees or students of UWO or the institution where the study is being carried out</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6.9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minors or persons not able to consent for themselves be included in the study?</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6.10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6.9 above, describe the consent process and indicate who will be asked to consent on their behalf and discuss what safeguards will be employed to ensure the rights of the research participant are protected.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When the inability to provide an informed consent is expected to be temporary, describe what procedures will be used to regularly assess capacity and to obtain consent if the individual later becomes capable of providing consent. Alternatively, if diminished capacity is anticipated for the study population, describe the procedure used to assess capacity and obtain ongoing consent.</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N/A</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any anticipated communication difficulties: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procedures to address any communication difficulties (if applicable):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6.14 </w:t>
            </w:r>
          </w:p>
        </w:tc>
        <w:tc>
          <w:tcPr>
            <w:tcW w:w="416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Indicate what compensation, if any, will be provided to participants and include a justification for compensation.</w:t>
            </w:r>
          </w:p>
        </w:tc>
        <w:tc>
          <w:tcPr>
            <w:tcW w:w="586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Participants will not be compensated for taking part in this study.</w:t>
            </w:r>
          </w:p>
        </w:tc>
      </w:tr>
    </w:tbl>
    <w:p>
      <w:pPr>
        <w:pStyle w:val="Heading5"/>
        <w:rPr/>
      </w:pPr>
      <w:bookmarkStart w:id="20" w:name="ctl00_ContentPlaceHolder1_CommonQuestions_rptCommonQuestion_Tabs_ctl06_lblTabTitle"/>
      <w:bookmarkEnd w:id="20"/>
      <w:r>
        <w:rPr/>
        <w:t>7. 7. Confidentiality and Data Security</w:t>
      </w:r>
    </w:p>
    <w:p>
      <w:pPr>
        <w:pStyle w:val="Normal"/>
        <w:spacing w:before="0" w:after="0"/>
        <w:rPr>
          <w:sz w:val="4"/>
          <w:szCs w:val="4"/>
        </w:rPr>
      </w:pPr>
      <w:bookmarkStart w:id="21" w:name="ctl00_ContentPlaceHolder1_CommonQuestions_rptCommonQuestion_Tabs_ctl06_CommonQuestionsTab_dgCommonQuestion_Questions"/>
      <w:bookmarkStart w:id="22" w:name="ctl00_ContentPlaceHolder1_CommonQuestions_rptCommonQuestion_Tabs_ctl06_CommonQuestionsTab_dgCommonQuestion_Questions"/>
      <w:bookmarkEnd w:id="22"/>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837"/>
        <w:gridCol w:w="6186"/>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83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186"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you collecting personal identifiers for this study?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Identify any personal identifiers collected for this study.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name: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Initials: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Health card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Address: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Telephone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Email:</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Family Physician: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Hospital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Other: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information collected as part of this study be stored?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University or Hospital network drive (specify below)|Memory stick</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required, please specify further information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All data collected will be maintained on the LHSC “P” Drive in a password protected folder. Investigators will only look at or analyse data on LHSC computers. Data will only be passed between investigators on encrypted memory sticks or through the LHSC secure FTP sites. Hard copies will be stored in a locked filing cabinet and destroyed once the data has been electronically recorded. Data will be coded with unique </w:t>
            </w:r>
            <w:del w:id="7" w:author="Unknown Author" w:date="2016-05-04T04:04:00Z">
              <w:r>
                <w:rPr/>
                <w:delText>identifiers</w:delText>
              </w:r>
            </w:del>
            <w:ins w:id="8" w:author="Unknown Author" w:date="2016-05-04T04:04:00Z">
              <w:r>
                <w:rPr/>
                <w:t>serial numbers to facilitate data entry and validation. The</w:t>
              </w:r>
            </w:ins>
            <w:ins w:id="9" w:author="Unknown Author" w:date="2016-05-04T04:05:00Z">
              <w:r>
                <w:rPr/>
                <w:t xml:space="preserve"> serial number will in no way identify the patient</w:t>
              </w:r>
            </w:ins>
            <w:del w:id="10" w:author="Unknown Author" w:date="2016-05-04T04:05:00Z">
              <w:r>
                <w:rPr/>
                <w:delText xml:space="preserve"> and the master list containing any identifiers will be stored separately from the collected data</w:delText>
              </w:r>
            </w:del>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identifiable participant information is stored on a hard drive or portable device, the device must be encrypted. Describe the encryption being used.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Division of Emergency Medicine uses 256-bit encryption technology for data security. Access to the data requires an electronic signature and valid username and password; all users must be authorized by the principal investigator.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record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Collection Form</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coding system to protect identifiable information or explain why the data must remain identifiable.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Data will be coded with unique </w:t>
            </w:r>
            <w:del w:id="11" w:author="Unknown Author" w:date="2016-05-04T04:05:00Z">
              <w:r>
                <w:rPr/>
                <w:delText>identifiers</w:delText>
              </w:r>
            </w:del>
            <w:ins w:id="12" w:author="Unknown Author" w:date="2016-05-04T04:05:00Z">
              <w:r>
                <w:rPr/>
                <w:t>serial numbers</w:t>
              </w:r>
            </w:ins>
            <w:r>
              <w:rPr/>
              <w:t xml:space="preserve"> </w:t>
            </w:r>
            <w:ins w:id="13" w:author="Unknown Author" w:date="2016-05-04T04:06:00Z">
              <w:r>
                <w:rPr/>
                <w:t>to track data entry and validation.</w:t>
              </w:r>
            </w:ins>
            <w:del w:id="14" w:author="Unknown Author" w:date="2016-05-04T04:06:00Z">
              <w:r>
                <w:rPr/>
                <w:delText>and the master list containing any identifiers will be stored separately from the collected data.</w:delText>
              </w:r>
            </w:del>
            <w:r>
              <w:rPr/>
              <w:t xml:space="preserve"> After the relevant information is collected from the participant and recorded in a secure password protected </w:t>
            </w:r>
            <w:ins w:id="15" w:author="Unknown Author" w:date="2016-05-04T04:06:00Z">
              <w:r>
                <w:rPr/>
                <w:t>database</w:t>
              </w:r>
            </w:ins>
            <w:del w:id="16" w:author="Unknown Author" w:date="2016-05-04T04:06:00Z">
              <w:r>
                <w:rPr/>
                <w:delText>excel spreadsheet,</w:delText>
              </w:r>
            </w:del>
            <w:r>
              <w:rPr/>
              <w:t xml:space="preserve"> and data validation is complete, </w:t>
            </w:r>
            <w:del w:id="17" w:author="Unknown Author" w:date="2016-05-04T04:07:00Z">
              <w:r>
                <w:rPr/>
                <w:delText>no personal identifiers will be retained and the master list that contains the personal identifiers will be destroyed</w:delText>
              </w:r>
            </w:del>
            <w:ins w:id="18" w:author="Unknown Author" w:date="2016-05-04T04:07:00Z">
              <w:r>
                <w:rPr/>
                <w:t>the original data collection form will be destroyed</w:t>
              </w:r>
            </w:ins>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the master list, signed original letters of information and consent documents or other data with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Paper file (Required Protection: Locked cabinet in locked institutional office)|Electronic file (local) (Required Protection: Password protected computer on a secure network behind institutional firewalls - specify location)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any options are selected above, please provide the specific details here.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data collected will be maintained on the LHSC “P” Drive in a password protected folder. Investigators will only look at or analyse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data without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coded with unique identifiers and the master list containing any identifiers will be stored separately from the collected data with only the unique identifier to link the master list to the participant information.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you plan to de-identify the study data, please describe the method of de-identification.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long will you keep the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destroy the study data after this period? (If applicable)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require you to send data outside of the institution where it is collected? This includes data taken off-site for analysis. Please note that Western/Robarts are considered off-site locations for hospital/Lawson based studies, and vice-versa.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the data be sent?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data to be transferred include personal identifiers? If yes, a data transfer agreement may be necessary.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the personal identifiers that will be included with the data sent off-site.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data be transmitted?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any additional details on data transmission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you link the locally collected data with any other data sets?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identify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explain how the linkage will occur.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provide a list of data items contained in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the study data be entered into a database for future use?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7.37 above, please specify where it will be stored, who the custodian will be, who will have access to the database and what security measures will be in place.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7.39 </w:t>
            </w:r>
          </w:p>
        </w:tc>
        <w:tc>
          <w:tcPr>
            <w:tcW w:w="383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Please list agencies/groups/persons outside of your local research team who will have access to the identifiable data and indicate why access is required.</w:t>
            </w:r>
          </w:p>
        </w:tc>
        <w:tc>
          <w:tcPr>
            <w:tcW w:w="6186"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None</w:t>
            </w:r>
          </w:p>
        </w:tc>
      </w:tr>
    </w:tbl>
    <w:p>
      <w:pPr>
        <w:pStyle w:val="Heading5"/>
        <w:rPr/>
      </w:pPr>
      <w:bookmarkStart w:id="23" w:name="ctl00_ContentPlaceHolder1_CommonQuestions_rptCommonQuestion_Tabs_ctl07_lblTabTitle"/>
      <w:bookmarkEnd w:id="23"/>
      <w:r>
        <w:rPr/>
        <w:t>8. 8. Conflict of Interest</w:t>
      </w:r>
    </w:p>
    <w:p>
      <w:pPr>
        <w:pStyle w:val="Normal"/>
        <w:spacing w:before="0" w:after="0"/>
        <w:rPr>
          <w:sz w:val="4"/>
          <w:szCs w:val="4"/>
        </w:rPr>
      </w:pPr>
      <w:bookmarkStart w:id="24" w:name="ctl00_ContentPlaceHolder1_CommonQuestions_rptCommonQuestion_Tabs_ctl07_CommonQuestionsTab_dgCommonQuestion_Questions"/>
      <w:bookmarkStart w:id="25" w:name="ctl00_ContentPlaceHolder1_CommonQuestions_rptCommonQuestion_Tabs_ctl07_CommonQuestionsTab_dgCommonQuestion_Questions"/>
      <w:bookmarkEnd w:id="25"/>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413"/>
        <w:gridCol w:w="9238"/>
        <w:gridCol w:w="888"/>
      </w:tblGrid>
      <w:tr>
        <w:trPr/>
        <w:tc>
          <w:tcPr>
            <w:tcW w:w="413"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23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8.1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teams, and/or their partners or immediate family members function as advisors, employees, officers, directors or consultants for a study-related sponsor or funding source?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8.2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8.3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receive any personal benefit (apart from fees for service) as a result of, or connects to this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8.4 </w:t>
            </w:r>
          </w:p>
        </w:tc>
        <w:tc>
          <w:tcPr>
            <w:tcW w:w="923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is selected in any of the above, please describe the nature of the conflict of interest and how all conflict(s) of interest will be managed.</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6" w:name="ctl00_ContentPlaceHolder1_CommonQuestions_rptCommonQuestion_Tabs_ctl08_lblTabTitle"/>
      <w:bookmarkEnd w:id="26"/>
      <w:r>
        <w:rPr/>
        <w:t>9. 9. Industry Sponsored Protocols</w:t>
      </w:r>
    </w:p>
    <w:p>
      <w:pPr>
        <w:pStyle w:val="Normal"/>
        <w:spacing w:before="0" w:after="0"/>
        <w:rPr>
          <w:sz w:val="4"/>
          <w:szCs w:val="4"/>
        </w:rPr>
      </w:pPr>
      <w:bookmarkStart w:id="27" w:name="ctl00_ContentPlaceHolder1_CommonQuestions_rptCommonQuestion_Tabs_ctl08_CommonQuestionsTab_dgCommonQuestion_Questions"/>
      <w:bookmarkStart w:id="28" w:name="ctl00_ContentPlaceHolder1_CommonQuestions_rptCommonQuestion_Tabs_ctl08_CommonQuestionsTab_dgCommonQuestion_Questions"/>
      <w:bookmarkEnd w:id="28"/>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an industry sponsored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Billing Information - Company Institution: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Email of 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Street Address: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City: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Country: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Province/State: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Phone Number: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Fax:</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Contract and/or protocol reference number required: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Additional Sponsor Reference or contact information: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wish to apply for a REB Administration Fee Adjustment/Waiver?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agree to the Conditions for Industry Funded Research Investigators?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9.15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Do you agree to provide supporting documents? (These can be added in the attachments section)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9" w:name="ctl00_ContentPlaceHolder1_CommonQuestions_rptCommonQuestion_Tabs_ctl09_lblTabTitle"/>
      <w:bookmarkEnd w:id="29"/>
      <w:r>
        <w:rPr/>
        <w:t>10. 10. Confirmation of Responsibility</w:t>
      </w:r>
    </w:p>
    <w:p>
      <w:pPr>
        <w:pStyle w:val="Normal"/>
        <w:spacing w:before="0" w:after="0"/>
        <w:rPr>
          <w:sz w:val="4"/>
          <w:szCs w:val="4"/>
        </w:rPr>
      </w:pPr>
      <w:bookmarkStart w:id="30" w:name="ctl00_ContentPlaceHolder1_CommonQuestions_rptCommonQuestion_Tabs_ctl09_CommonQuestionsTab_dgCommonQuestion_Questions"/>
      <w:bookmarkStart w:id="31" w:name="ctl00_ContentPlaceHolder1_CommonQuestions_rptCommonQuestion_Tabs_ctl09_CommonQuestionsTab_dgCommonQuestion_Questions"/>
      <w:bookmarkEnd w:id="3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21"/>
        <w:gridCol w:w="9130"/>
        <w:gridCol w:w="888"/>
      </w:tblGrid>
      <w:tr>
        <w:trPr/>
        <w:tc>
          <w:tcPr>
            <w:tcW w:w="521"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13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10.1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assume full responsibility for the scientific and ethical conduct of the study as described in this REB application and submitted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10.2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agree to conduct this study in compliance with the Tri-Council Policy Statement (TCPS2), Ethical Conduct in Research Involving Humans and any other relevant regulations and guidelines.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10.3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all researchers and other personnel involved in this project at this institution are appropriately qualified and experienced or will undergo appropriate training to fulfill their role in this project.</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10.4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any and all conflicts of interest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10.5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have obtained all necessary resource utilization signatures, and all costs associated with the use of these resources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10.6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 only as necessary, to fulfill the specific research objectives and related research questions described in this application and approved by the REB. This includes all conditions and restrictions imposed by the REB govern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10.7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 will adhere to the Protocol and Informed Consent document as approved by the Health Sciences REB. </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10.8 </w:t>
            </w:r>
          </w:p>
        </w:tc>
        <w:tc>
          <w:tcPr>
            <w:tcW w:w="913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Have you exported a copy of this submission to Word using the "Export to Word" button? Note that you will be unable to submit future revisions if this is not done.</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Yes</w:t>
            </w:r>
          </w:p>
        </w:tc>
      </w:tr>
    </w:tbl>
    <w:p>
      <w:pPr>
        <w:pStyle w:val="Heading3"/>
        <w:rPr/>
      </w:pPr>
      <w:r>
        <w:rPr/>
        <w:t>Attachments</w:t>
      </w:r>
    </w:p>
    <w:p>
      <w:pPr>
        <w:pStyle w:val="Normal"/>
        <w:spacing w:before="0" w:after="0"/>
        <w:rPr>
          <w:sz w:val="4"/>
          <w:szCs w:val="4"/>
        </w:rPr>
      </w:pPr>
      <w:bookmarkStart w:id="32" w:name="ctl00_ContentPlaceHolder1_Attachments_dgAttachments"/>
      <w:bookmarkStart w:id="33" w:name="ctl00_ContentPlaceHolder1_Attachments_dgAttachments"/>
      <w:bookmarkEnd w:id="3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6618"/>
        <w:gridCol w:w="2550"/>
        <w:gridCol w:w="1371"/>
      </w:tblGrid>
      <w:tr>
        <w:trPr/>
        <w:tc>
          <w:tcPr>
            <w:tcW w:w="6618"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Description</w:t>
            </w:r>
          </w:p>
        </w:tc>
        <w:tc>
          <w:tcPr>
            <w:tcW w:w="255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File Name</w:t>
            </w:r>
          </w:p>
        </w:tc>
        <w:tc>
          <w:tcPr>
            <w:tcW w:w="137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Version Date</w:t>
            </w:r>
          </w:p>
        </w:tc>
      </w:tr>
      <w:tr>
        <w:trPr/>
        <w:tc>
          <w:tcPr>
            <w:tcW w:w="6618"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w:t>
            </w:r>
          </w:p>
        </w:tc>
        <w:tc>
          <w:tcPr>
            <w:tcW w:w="255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107952 Loubani (post).pdf</w:t>
            </w:r>
          </w:p>
        </w:tc>
        <w:tc>
          <w:tcPr>
            <w:tcW w:w="137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22/04/2016</w:t>
            </w:r>
          </w:p>
        </w:tc>
      </w:tr>
      <w:tr>
        <w:trPr/>
        <w:tc>
          <w:tcPr>
            <w:tcW w:w="6618"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Source code for oximeter, taken from https://github.com/GliaX/oximeter</w:t>
            </w:r>
          </w:p>
        </w:tc>
        <w:tc>
          <w:tcPr>
            <w:tcW w:w="255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oximeter_codeino.txt</w:t>
            </w:r>
          </w:p>
        </w:tc>
        <w:tc>
          <w:tcPr>
            <w:tcW w:w="137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04/05/2016</w:t>
            </w:r>
          </w:p>
        </w:tc>
      </w:tr>
    </w:tbl>
    <w:p>
      <w:pPr>
        <w:pStyle w:val="TextBody"/>
        <w:spacing w:before="0" w:after="283"/>
        <w:rPr/>
      </w:pPr>
      <w:bookmarkStart w:id="34" w:name="__VIEWSTATEGENERATOR"/>
      <w:bookmarkEnd w:id="34"/>
      <w:r>
        <w:rPr/>
        <w:t>//&lt;![CDATA[</w:t>
        <w:br/>
        <w:t>Sys.Application.initialize();</w:t>
        <w:br/>
        <w:t>//]]&gt;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6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ans CJK SC Regular" w:cs="Free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LibreOffice/5.1.2.2$Linux_X86_64 LibreOffice_project/10m0$Build-2</Application>
  <Pages>21</Pages>
  <Words>5916</Words>
  <Characters>31696</Characters>
  <CharactersWithSpaces>37378</CharactersWithSpaces>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2016-05-04T04:32:05Z</dcterms:modified>
  <cp:revision>2</cp:revision>
  <dc:subject/>
  <dc:title> ROMEO - Researcher Portal </dc:title>
</cp:coreProperties>
</file>